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6DD12" w14:textId="77777777" w:rsidR="00D64D15" w:rsidRDefault="003E675D" w:rsidP="003E675D">
      <w:pPr>
        <w:spacing w:line="480" w:lineRule="auto"/>
        <w:rPr>
          <w:rFonts w:ascii="Arial" w:hAnsi="Arial" w:cs="Arial"/>
          <w:iCs/>
          <w:color w:val="595959"/>
          <w:sz w:val="24"/>
          <w:szCs w:val="24"/>
          <w:shd w:val="clear" w:color="auto" w:fill="FFFFFF"/>
        </w:rPr>
      </w:pPr>
      <w:r w:rsidRPr="003E675D">
        <w:rPr>
          <w:rFonts w:ascii="Arial" w:hAnsi="Arial" w:cs="Arial"/>
          <w:iCs/>
          <w:color w:val="595959"/>
          <w:sz w:val="24"/>
          <w:szCs w:val="24"/>
          <w:shd w:val="clear" w:color="auto" w:fill="FFFFFF"/>
        </w:rPr>
        <w:t>Reviewer #1: The manuscript by Lauchstedt et al. applies machine-learning techniques to coral traits and models IUCN threat categories. They conclude that a model based on four traits can accurately predict threat status and uses it to assign a status to previously data deficient species, and compare the susceptibility of fossil corals by applying the model to the Last Interglacial Episode. </w:t>
      </w:r>
      <w:r w:rsidRPr="003E675D">
        <w:rPr>
          <w:rFonts w:ascii="Arial" w:hAnsi="Arial" w:cs="Arial"/>
          <w:iCs/>
          <w:color w:val="595959"/>
          <w:sz w:val="24"/>
          <w:szCs w:val="24"/>
          <w:shd w:val="clear" w:color="auto" w:fill="FFFFFF"/>
        </w:rPr>
        <w:br/>
      </w:r>
      <w:r w:rsidRPr="003E675D">
        <w:rPr>
          <w:rFonts w:ascii="Arial" w:hAnsi="Arial" w:cs="Arial"/>
          <w:iCs/>
          <w:color w:val="595959"/>
          <w:sz w:val="24"/>
          <w:szCs w:val="24"/>
          <w:shd w:val="clear" w:color="auto" w:fill="FFFFFF"/>
        </w:rPr>
        <w:br/>
        <w:t xml:space="preserve">This manuscript presents a useful analysis, and I appreciate their consideration of coral traits to an applied problem, IUCN threat categories. However, I think the novelty of this work is oversold; all told, the analysis adds IUCN status for 77 previously data deficient species, 17 of which "showed no linkages to compilations of trait expressions" (L74-75), leaving 60 species with new IUCN status. Of these, the most urgent are the VU or EN categories (sensu Foden et al. 2013) - here, there are 21 and 8 species, respectively. But we are never told anything about these species in the main text - what are they? Does it make sense they are threatened? </w:t>
      </w:r>
    </w:p>
    <w:p w14:paraId="073BE352" w14:textId="48F42675" w:rsidR="00B929CF" w:rsidRDefault="00B929CF"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We thank the reviewer for a constructive review, </w:t>
      </w:r>
      <w:r w:rsidR="00A45246">
        <w:rPr>
          <w:rFonts w:ascii="Arial" w:hAnsi="Arial" w:cs="Arial"/>
          <w:iCs/>
          <w:color w:val="FF0000"/>
          <w:sz w:val="24"/>
          <w:szCs w:val="24"/>
          <w:shd w:val="clear" w:color="auto" w:fill="FFFFFF"/>
        </w:rPr>
        <w:t>and we welcome the opportunity to explain why we think the paper is indeed novel</w:t>
      </w:r>
      <w:r>
        <w:rPr>
          <w:rFonts w:ascii="Arial" w:hAnsi="Arial" w:cs="Arial"/>
          <w:iCs/>
          <w:color w:val="FF0000"/>
          <w:sz w:val="24"/>
          <w:szCs w:val="24"/>
          <w:shd w:val="clear" w:color="auto" w:fill="FFFFFF"/>
        </w:rPr>
        <w:t xml:space="preserve">. </w:t>
      </w:r>
      <w:moveToRangeStart w:id="0" w:author="Wolfgang Kiessling" w:date="2019-05-23T18:24:00Z" w:name="move9528302"/>
      <w:moveTo w:id="1" w:author="Wolfgang Kiessling" w:date="2019-05-23T18:24:00Z">
        <w:r w:rsidR="008F1415">
          <w:rPr>
            <w:rFonts w:ascii="Arial" w:hAnsi="Arial" w:cs="Arial"/>
            <w:iCs/>
            <w:color w:val="FF0000"/>
            <w:sz w:val="24"/>
            <w:szCs w:val="24"/>
            <w:shd w:val="clear" w:color="auto" w:fill="FFFFFF"/>
          </w:rPr>
          <w:t xml:space="preserve">We agree that we may not have stated the broader context of our findings sufficiently. </w:t>
        </w:r>
      </w:moveTo>
      <w:moveToRangeEnd w:id="0"/>
      <w:r>
        <w:rPr>
          <w:rFonts w:ascii="Arial" w:hAnsi="Arial" w:cs="Arial"/>
          <w:iCs/>
          <w:color w:val="FF0000"/>
          <w:sz w:val="24"/>
          <w:szCs w:val="24"/>
          <w:shd w:val="clear" w:color="auto" w:fill="FFFFFF"/>
        </w:rPr>
        <w:t xml:space="preserve">The key novelty of our paper is that, </w:t>
      </w:r>
      <w:r w:rsidRPr="00B929CF">
        <w:rPr>
          <w:rFonts w:ascii="Arial" w:hAnsi="Arial" w:cs="Arial"/>
          <w:iCs/>
          <w:color w:val="FF0000"/>
          <w:sz w:val="24"/>
          <w:szCs w:val="24"/>
          <w:shd w:val="clear" w:color="auto" w:fill="FFFFFF"/>
        </w:rPr>
        <w:t xml:space="preserve">with </w:t>
      </w:r>
      <w:r w:rsidR="003C284B">
        <w:rPr>
          <w:rFonts w:ascii="Arial" w:hAnsi="Arial" w:cs="Arial"/>
          <w:iCs/>
          <w:color w:val="FF0000"/>
          <w:sz w:val="24"/>
          <w:szCs w:val="24"/>
          <w:shd w:val="clear" w:color="auto" w:fill="FFFFFF"/>
        </w:rPr>
        <w:t>only</w:t>
      </w:r>
      <w:r w:rsidRPr="00B929CF">
        <w:rPr>
          <w:rFonts w:ascii="Arial" w:hAnsi="Arial" w:cs="Arial"/>
          <w:iCs/>
          <w:color w:val="FF0000"/>
          <w:sz w:val="24"/>
          <w:szCs w:val="24"/>
          <w:shd w:val="clear" w:color="auto" w:fill="FFFFFF"/>
        </w:rPr>
        <w:t xml:space="preserve"> four basic </w:t>
      </w:r>
      <w:del w:id="2" w:author="Wolfgang Kiessling" w:date="2019-05-23T18:15:00Z">
        <w:r w:rsidRPr="00B929CF" w:rsidDel="00EA69A5">
          <w:rPr>
            <w:rFonts w:ascii="Arial" w:hAnsi="Arial" w:cs="Arial"/>
            <w:iCs/>
            <w:color w:val="FF0000"/>
            <w:sz w:val="24"/>
            <w:szCs w:val="24"/>
            <w:shd w:val="clear" w:color="auto" w:fill="FFFFFF"/>
          </w:rPr>
          <w:delText>traits</w:delText>
        </w:r>
      </w:del>
      <w:ins w:id="3" w:author="Wolfgang Kiessling" w:date="2019-05-23T18:15:00Z">
        <w:r w:rsidR="00EA69A5">
          <w:rPr>
            <w:rFonts w:ascii="Arial" w:hAnsi="Arial" w:cs="Arial"/>
            <w:iCs/>
            <w:color w:val="FF0000"/>
            <w:sz w:val="24"/>
            <w:szCs w:val="24"/>
            <w:shd w:val="clear" w:color="auto" w:fill="FFFFFF"/>
          </w:rPr>
          <w:t>attributes</w:t>
        </w:r>
      </w:ins>
      <w:r>
        <w:rPr>
          <w:rFonts w:ascii="Arial" w:hAnsi="Arial" w:cs="Arial"/>
          <w:iCs/>
          <w:color w:val="FF0000"/>
          <w:sz w:val="24"/>
          <w:szCs w:val="24"/>
          <w:shd w:val="clear" w:color="auto" w:fill="FFFFFF"/>
        </w:rPr>
        <w:t>,</w:t>
      </w:r>
      <w:r w:rsidRPr="00B929CF">
        <w:rPr>
          <w:rFonts w:ascii="Arial" w:hAnsi="Arial" w:cs="Arial"/>
          <w:iCs/>
          <w:color w:val="FF0000"/>
          <w:sz w:val="24"/>
          <w:szCs w:val="24"/>
          <w:shd w:val="clear" w:color="auto" w:fill="FFFFFF"/>
        </w:rPr>
        <w:t xml:space="preserve"> </w:t>
      </w:r>
      <w:r>
        <w:rPr>
          <w:rFonts w:ascii="Arial" w:hAnsi="Arial" w:cs="Arial"/>
          <w:iCs/>
          <w:color w:val="FF0000"/>
          <w:sz w:val="24"/>
          <w:szCs w:val="24"/>
          <w:shd w:val="clear" w:color="auto" w:fill="FFFFFF"/>
        </w:rPr>
        <w:t xml:space="preserve">we can retrieve the </w:t>
      </w:r>
      <w:ins w:id="4" w:author="Wolfgang Kiessling" w:date="2019-05-23T18:13:00Z">
        <w:r w:rsidR="00EA69A5">
          <w:rPr>
            <w:rFonts w:ascii="Arial" w:hAnsi="Arial" w:cs="Arial"/>
            <w:iCs/>
            <w:color w:val="FF0000"/>
            <w:sz w:val="24"/>
            <w:szCs w:val="24"/>
            <w:shd w:val="clear" w:color="auto" w:fill="FFFFFF"/>
          </w:rPr>
          <w:t xml:space="preserve">exact </w:t>
        </w:r>
      </w:ins>
      <w:r>
        <w:rPr>
          <w:rFonts w:ascii="Arial" w:hAnsi="Arial" w:cs="Arial"/>
          <w:iCs/>
          <w:color w:val="FF0000"/>
          <w:sz w:val="24"/>
          <w:szCs w:val="24"/>
          <w:shd w:val="clear" w:color="auto" w:fill="FFFFFF"/>
        </w:rPr>
        <w:t xml:space="preserve">IUCN status of reef corals with </w:t>
      </w:r>
      <w:r w:rsidR="003C284B">
        <w:rPr>
          <w:rFonts w:ascii="Arial" w:hAnsi="Arial" w:cs="Arial"/>
          <w:iCs/>
          <w:color w:val="FF0000"/>
          <w:sz w:val="24"/>
          <w:szCs w:val="24"/>
          <w:shd w:val="clear" w:color="auto" w:fill="FFFFFF"/>
        </w:rPr>
        <w:t>76</w:t>
      </w:r>
      <w:r>
        <w:rPr>
          <w:rFonts w:ascii="Arial" w:hAnsi="Arial" w:cs="Arial"/>
          <w:iCs/>
          <w:color w:val="FF0000"/>
          <w:sz w:val="24"/>
          <w:szCs w:val="24"/>
          <w:shd w:val="clear" w:color="auto" w:fill="FFFFFF"/>
        </w:rPr>
        <w:t>% accuracy.</w:t>
      </w:r>
      <w:r w:rsidR="00BC7563">
        <w:rPr>
          <w:rFonts w:ascii="Arial" w:hAnsi="Arial" w:cs="Arial"/>
          <w:iCs/>
          <w:color w:val="FF0000"/>
          <w:sz w:val="24"/>
          <w:szCs w:val="24"/>
          <w:shd w:val="clear" w:color="auto" w:fill="FFFFFF"/>
        </w:rPr>
        <w:t xml:space="preserve"> </w:t>
      </w:r>
      <w:del w:id="5" w:author="Wolfgang Kiessling" w:date="2019-05-23T18:15:00Z">
        <w:r w:rsidR="00BC7563" w:rsidDel="00EA69A5">
          <w:rPr>
            <w:rFonts w:ascii="Arial" w:hAnsi="Arial" w:cs="Arial"/>
            <w:iCs/>
            <w:color w:val="FF0000"/>
            <w:sz w:val="24"/>
            <w:szCs w:val="24"/>
            <w:shd w:val="clear" w:color="auto" w:fill="FFFFFF"/>
          </w:rPr>
          <w:delText>We were very conservative regarding our trait data content (5%) and we see great potential that with more data or even limiting this threshold (because neural networks work with a great number of iterations) the IUCN status can even be improved for already assigned species.</w:delText>
        </w:r>
      </w:del>
      <w:ins w:id="6" w:author="Wolfgang Kiessling" w:date="2019-05-23T18:15:00Z">
        <w:r w:rsidR="00EA69A5">
          <w:rPr>
            <w:rFonts w:ascii="Arial" w:hAnsi="Arial" w:cs="Arial"/>
            <w:iCs/>
            <w:color w:val="FF0000"/>
            <w:sz w:val="24"/>
            <w:szCs w:val="24"/>
            <w:shd w:val="clear" w:color="auto" w:fill="FFFFFF"/>
          </w:rPr>
          <w:t>Not only can previously data deficient corals be given an IUCN status, but the approach also allows us go back in time and assess</w:t>
        </w:r>
      </w:ins>
      <w:ins w:id="7" w:author="Wolfgang Kiessling" w:date="2019-05-23T18:23:00Z">
        <w:r w:rsidR="008F1415">
          <w:rPr>
            <w:rFonts w:ascii="Arial" w:hAnsi="Arial" w:cs="Arial"/>
            <w:iCs/>
            <w:color w:val="FF0000"/>
            <w:sz w:val="24"/>
            <w:szCs w:val="24"/>
            <w:shd w:val="clear" w:color="auto" w:fill="FFFFFF"/>
          </w:rPr>
          <w:t xml:space="preserve"> the distribution of fossil assemblages.</w:t>
        </w:r>
      </w:ins>
      <w:ins w:id="8" w:author="Wolfgang Kiessling" w:date="2019-05-23T18:15:00Z">
        <w:r w:rsidR="00EA69A5">
          <w:rPr>
            <w:rFonts w:ascii="Arial" w:hAnsi="Arial" w:cs="Arial"/>
            <w:iCs/>
            <w:color w:val="FF0000"/>
            <w:sz w:val="24"/>
            <w:szCs w:val="24"/>
            <w:shd w:val="clear" w:color="auto" w:fill="FFFFFF"/>
          </w:rPr>
          <w:t xml:space="preserve"> </w:t>
        </w:r>
      </w:ins>
      <w:r w:rsidR="00BC7563">
        <w:rPr>
          <w:rFonts w:ascii="Arial" w:hAnsi="Arial" w:cs="Arial"/>
          <w:iCs/>
          <w:color w:val="FF0000"/>
          <w:sz w:val="24"/>
          <w:szCs w:val="24"/>
          <w:shd w:val="clear" w:color="auto" w:fill="FFFFFF"/>
        </w:rPr>
        <w:t xml:space="preserve"> </w:t>
      </w:r>
      <w:del w:id="9" w:author="Wolfgang Kiessling" w:date="2019-05-23T18:24:00Z">
        <w:r w:rsidR="003C284B" w:rsidDel="008F1415">
          <w:rPr>
            <w:rFonts w:ascii="Arial" w:hAnsi="Arial" w:cs="Arial"/>
            <w:iCs/>
            <w:color w:val="FF0000"/>
            <w:sz w:val="24"/>
            <w:szCs w:val="24"/>
            <w:shd w:val="clear" w:color="auto" w:fill="FFFFFF"/>
          </w:rPr>
          <w:delText>Predicting the threat status of previously data deficient corals is</w:delText>
        </w:r>
        <w:r w:rsidDel="008F1415">
          <w:rPr>
            <w:rFonts w:ascii="Arial" w:hAnsi="Arial" w:cs="Arial"/>
            <w:iCs/>
            <w:color w:val="FF0000"/>
            <w:sz w:val="24"/>
            <w:szCs w:val="24"/>
            <w:shd w:val="clear" w:color="auto" w:fill="FFFFFF"/>
          </w:rPr>
          <w:delText xml:space="preserve"> </w:delText>
        </w:r>
        <w:r w:rsidR="003C284B" w:rsidDel="008F1415">
          <w:rPr>
            <w:rFonts w:ascii="Arial" w:hAnsi="Arial" w:cs="Arial"/>
            <w:iCs/>
            <w:color w:val="FF0000"/>
            <w:sz w:val="24"/>
            <w:szCs w:val="24"/>
            <w:shd w:val="clear" w:color="auto" w:fill="FFFFFF"/>
          </w:rPr>
          <w:lastRenderedPageBreak/>
          <w:delText>just one of the possible applications of this information. Another one is, for example, that the treat status of fossil corals can be predicted and compared with the outcome (actual extinction or survival) after more than 100,000 years</w:delText>
        </w:r>
        <w:r w:rsidR="00C7522D" w:rsidDel="008F1415">
          <w:rPr>
            <w:rFonts w:ascii="Arial" w:hAnsi="Arial" w:cs="Arial"/>
            <w:iCs/>
            <w:color w:val="FF0000"/>
            <w:sz w:val="24"/>
            <w:szCs w:val="24"/>
            <w:shd w:val="clear" w:color="auto" w:fill="FFFFFF"/>
          </w:rPr>
          <w:delText>.th</w:delText>
        </w:r>
        <w:r w:rsidR="003C284B" w:rsidDel="008F1415">
          <w:rPr>
            <w:rFonts w:ascii="Arial" w:hAnsi="Arial" w:cs="Arial"/>
            <w:iCs/>
            <w:color w:val="FF0000"/>
            <w:sz w:val="24"/>
            <w:szCs w:val="24"/>
            <w:shd w:val="clear" w:color="auto" w:fill="FFFFFF"/>
          </w:rPr>
          <w:delText xml:space="preserve">ereby probing the IUCN criteria. </w:delText>
        </w:r>
      </w:del>
      <w:moveFromRangeStart w:id="10" w:author="Wolfgang Kiessling" w:date="2019-05-23T18:24:00Z" w:name="move9528302"/>
      <w:moveFrom w:id="11" w:author="Wolfgang Kiessling" w:date="2019-05-23T18:24:00Z">
        <w:r w:rsidR="003C284B" w:rsidDel="008F1415">
          <w:rPr>
            <w:rFonts w:ascii="Arial" w:hAnsi="Arial" w:cs="Arial"/>
            <w:iCs/>
            <w:color w:val="FF0000"/>
            <w:sz w:val="24"/>
            <w:szCs w:val="24"/>
            <w:shd w:val="clear" w:color="auto" w:fill="FFFFFF"/>
          </w:rPr>
          <w:t xml:space="preserve">We </w:t>
        </w:r>
        <w:r w:rsidR="00D25A7E" w:rsidDel="008F1415">
          <w:rPr>
            <w:rFonts w:ascii="Arial" w:hAnsi="Arial" w:cs="Arial"/>
            <w:iCs/>
            <w:color w:val="FF0000"/>
            <w:sz w:val="24"/>
            <w:szCs w:val="24"/>
            <w:shd w:val="clear" w:color="auto" w:fill="FFFFFF"/>
          </w:rPr>
          <w:t xml:space="preserve">agree </w:t>
        </w:r>
        <w:r w:rsidR="003C284B" w:rsidDel="008F1415">
          <w:rPr>
            <w:rFonts w:ascii="Arial" w:hAnsi="Arial" w:cs="Arial"/>
            <w:iCs/>
            <w:color w:val="FF0000"/>
            <w:sz w:val="24"/>
            <w:szCs w:val="24"/>
            <w:shd w:val="clear" w:color="auto" w:fill="FFFFFF"/>
          </w:rPr>
          <w:t xml:space="preserve">that we may not have stated the broader context of our findings sufficiently. </w:t>
        </w:r>
      </w:moveFrom>
      <w:moveFromRangeEnd w:id="10"/>
    </w:p>
    <w:p w14:paraId="02B83083" w14:textId="281B9FB2" w:rsidR="009A1D47" w:rsidRDefault="003C284B"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Regarding the specific question on the nature of the new categorization of previously data deficient species, we had </w:t>
      </w:r>
      <w:del w:id="12" w:author="Wolfgang Kiessling" w:date="2019-05-23T18:25:00Z">
        <w:r w:rsidDel="008F1415">
          <w:rPr>
            <w:rFonts w:ascii="Arial" w:hAnsi="Arial" w:cs="Arial"/>
            <w:iCs/>
            <w:color w:val="FF0000"/>
            <w:sz w:val="24"/>
            <w:szCs w:val="24"/>
            <w:shd w:val="clear" w:color="auto" w:fill="FFFFFF"/>
          </w:rPr>
          <w:delText xml:space="preserve">previously </w:delText>
        </w:r>
      </w:del>
      <w:r>
        <w:rPr>
          <w:rFonts w:ascii="Arial" w:hAnsi="Arial" w:cs="Arial"/>
          <w:iCs/>
          <w:color w:val="FF0000"/>
          <w:sz w:val="24"/>
          <w:szCs w:val="24"/>
          <w:shd w:val="clear" w:color="auto" w:fill="FFFFFF"/>
        </w:rPr>
        <w:t>checked the l</w:t>
      </w:r>
      <w:r w:rsidR="00D64D15">
        <w:rPr>
          <w:rFonts w:ascii="Arial" w:hAnsi="Arial" w:cs="Arial"/>
          <w:iCs/>
          <w:color w:val="FF0000"/>
          <w:sz w:val="24"/>
          <w:szCs w:val="24"/>
          <w:shd w:val="clear" w:color="auto" w:fill="FFFFFF"/>
        </w:rPr>
        <w:t>iterature</w:t>
      </w:r>
      <w:r>
        <w:rPr>
          <w:rFonts w:ascii="Arial" w:hAnsi="Arial" w:cs="Arial"/>
          <w:iCs/>
          <w:color w:val="FF0000"/>
          <w:sz w:val="24"/>
          <w:szCs w:val="24"/>
          <w:shd w:val="clear" w:color="auto" w:fill="FFFFFF"/>
        </w:rPr>
        <w:t xml:space="preserve"> but information is </w:t>
      </w:r>
      <w:r w:rsidR="00D64D15">
        <w:rPr>
          <w:rFonts w:ascii="Arial" w:hAnsi="Arial" w:cs="Arial"/>
          <w:iCs/>
          <w:color w:val="FF0000"/>
          <w:sz w:val="24"/>
          <w:szCs w:val="24"/>
          <w:shd w:val="clear" w:color="auto" w:fill="FFFFFF"/>
        </w:rPr>
        <w:t>very scarce</w:t>
      </w:r>
      <w:r>
        <w:rPr>
          <w:rFonts w:ascii="Arial" w:hAnsi="Arial" w:cs="Arial"/>
          <w:iCs/>
          <w:color w:val="FF0000"/>
          <w:sz w:val="24"/>
          <w:szCs w:val="24"/>
          <w:shd w:val="clear" w:color="auto" w:fill="FFFFFF"/>
        </w:rPr>
        <w:t xml:space="preserve">, which is perhaps the </w:t>
      </w:r>
      <w:r w:rsidR="008B48F9">
        <w:rPr>
          <w:rFonts w:ascii="Arial" w:hAnsi="Arial" w:cs="Arial"/>
          <w:iCs/>
          <w:color w:val="FF0000"/>
          <w:sz w:val="24"/>
          <w:szCs w:val="24"/>
          <w:shd w:val="clear" w:color="auto" w:fill="FFFFFF"/>
        </w:rPr>
        <w:t>main reason for data deficiency</w:t>
      </w:r>
      <w:r>
        <w:rPr>
          <w:rFonts w:ascii="Arial" w:hAnsi="Arial" w:cs="Arial"/>
          <w:iCs/>
          <w:color w:val="FF0000"/>
          <w:sz w:val="24"/>
          <w:szCs w:val="24"/>
          <w:shd w:val="clear" w:color="auto" w:fill="FFFFFF"/>
        </w:rPr>
        <w:t xml:space="preserve">. We have added </w:t>
      </w:r>
      <w:ins w:id="13" w:author="Wolfgang Kiessling" w:date="2019-05-23T18:25:00Z">
        <w:r w:rsidR="008F1415">
          <w:rPr>
            <w:rFonts w:ascii="Arial" w:hAnsi="Arial" w:cs="Arial"/>
            <w:iCs/>
            <w:color w:val="FF0000"/>
            <w:sz w:val="24"/>
            <w:szCs w:val="24"/>
            <w:shd w:val="clear" w:color="auto" w:fill="FFFFFF"/>
          </w:rPr>
          <w:t xml:space="preserve">a brief section outlining this issue. </w:t>
        </w:r>
      </w:ins>
      <w:del w:id="14" w:author="Wolfgang Kiessling" w:date="2019-05-23T18:25:00Z">
        <w:r w:rsidR="009A1D47" w:rsidDel="008F1415">
          <w:rPr>
            <w:rFonts w:ascii="Arial" w:hAnsi="Arial" w:cs="Arial"/>
            <w:iCs/>
            <w:color w:val="FF0000"/>
            <w:sz w:val="24"/>
            <w:szCs w:val="24"/>
            <w:shd w:val="clear" w:color="auto" w:fill="FFFFFF"/>
          </w:rPr>
          <w:delText xml:space="preserve">comments on </w:delText>
        </w:r>
        <w:r w:rsidR="00D64D15" w:rsidDel="008F1415">
          <w:rPr>
            <w:rFonts w:ascii="Arial" w:hAnsi="Arial" w:cs="Arial"/>
            <w:iCs/>
            <w:color w:val="FF0000"/>
            <w:sz w:val="24"/>
            <w:szCs w:val="24"/>
            <w:shd w:val="clear" w:color="auto" w:fill="FFFFFF"/>
          </w:rPr>
          <w:delText xml:space="preserve">the </w:delText>
        </w:r>
        <w:r w:rsidR="008B48F9" w:rsidDel="008F1415">
          <w:rPr>
            <w:rFonts w:ascii="Arial" w:hAnsi="Arial" w:cs="Arial"/>
            <w:iCs/>
            <w:color w:val="FF0000"/>
            <w:sz w:val="24"/>
            <w:szCs w:val="24"/>
            <w:shd w:val="clear" w:color="auto" w:fill="FFFFFF"/>
          </w:rPr>
          <w:delText>information</w:delText>
        </w:r>
        <w:r w:rsidR="00D64D15" w:rsidDel="008F1415">
          <w:rPr>
            <w:rFonts w:ascii="Arial" w:hAnsi="Arial" w:cs="Arial"/>
            <w:iCs/>
            <w:color w:val="FF0000"/>
            <w:sz w:val="24"/>
            <w:szCs w:val="24"/>
            <w:shd w:val="clear" w:color="auto" w:fill="FFFFFF"/>
          </w:rPr>
          <w:delText xml:space="preserve"> found</w:delText>
        </w:r>
        <w:r w:rsidR="009A1D47" w:rsidDel="008F1415">
          <w:rPr>
            <w:rFonts w:ascii="Arial" w:hAnsi="Arial" w:cs="Arial"/>
            <w:iCs/>
            <w:color w:val="FF0000"/>
            <w:sz w:val="24"/>
            <w:szCs w:val="24"/>
            <w:shd w:val="clear" w:color="auto" w:fill="FFFFFF"/>
          </w:rPr>
          <w:delText xml:space="preserve"> for these species</w:delText>
        </w:r>
        <w:r w:rsidDel="008F1415">
          <w:rPr>
            <w:rFonts w:ascii="Arial" w:hAnsi="Arial" w:cs="Arial"/>
            <w:iCs/>
            <w:color w:val="FF0000"/>
            <w:sz w:val="24"/>
            <w:szCs w:val="24"/>
            <w:shd w:val="clear" w:color="auto" w:fill="FFFFFF"/>
          </w:rPr>
          <w:delText xml:space="preserve"> to </w:delText>
        </w:r>
        <w:r w:rsidR="009A1D47" w:rsidDel="008F1415">
          <w:rPr>
            <w:rFonts w:ascii="Arial" w:hAnsi="Arial" w:cs="Arial"/>
            <w:iCs/>
            <w:color w:val="FF0000"/>
            <w:sz w:val="24"/>
            <w:szCs w:val="24"/>
            <w:shd w:val="clear" w:color="auto" w:fill="FFFFFF"/>
          </w:rPr>
          <w:delText>the text</w:delText>
        </w:r>
        <w:r w:rsidR="00D64D15" w:rsidDel="008F1415">
          <w:rPr>
            <w:rFonts w:ascii="Arial" w:hAnsi="Arial" w:cs="Arial"/>
            <w:iCs/>
            <w:color w:val="FF0000"/>
            <w:sz w:val="24"/>
            <w:szCs w:val="24"/>
            <w:shd w:val="clear" w:color="auto" w:fill="FFFFFF"/>
          </w:rPr>
          <w:delText xml:space="preserve">, although </w:delText>
        </w:r>
        <w:r w:rsidR="009A1D47" w:rsidDel="008F1415">
          <w:rPr>
            <w:rFonts w:ascii="Arial" w:hAnsi="Arial" w:cs="Arial"/>
            <w:iCs/>
            <w:color w:val="FF0000"/>
            <w:sz w:val="24"/>
            <w:szCs w:val="24"/>
            <w:shd w:val="clear" w:color="auto" w:fill="FFFFFF"/>
          </w:rPr>
          <w:delText>it</w:delText>
        </w:r>
        <w:r w:rsidDel="008F1415">
          <w:rPr>
            <w:rFonts w:ascii="Arial" w:hAnsi="Arial" w:cs="Arial"/>
            <w:iCs/>
            <w:color w:val="FF0000"/>
            <w:sz w:val="24"/>
            <w:szCs w:val="24"/>
            <w:shd w:val="clear" w:color="auto" w:fill="FFFFFF"/>
          </w:rPr>
          <w:delText xml:space="preserve"> </w:delText>
        </w:r>
        <w:r w:rsidR="00D64D15" w:rsidDel="008F1415">
          <w:rPr>
            <w:rFonts w:ascii="Arial" w:hAnsi="Arial" w:cs="Arial"/>
            <w:iCs/>
            <w:color w:val="FF0000"/>
            <w:sz w:val="24"/>
            <w:szCs w:val="24"/>
            <w:shd w:val="clear" w:color="auto" w:fill="FFFFFF"/>
          </w:rPr>
          <w:delText xml:space="preserve">is </w:delText>
        </w:r>
        <w:r w:rsidDel="008F1415">
          <w:rPr>
            <w:rFonts w:ascii="Arial" w:hAnsi="Arial" w:cs="Arial"/>
            <w:iCs/>
            <w:color w:val="FF0000"/>
            <w:sz w:val="24"/>
            <w:szCs w:val="24"/>
            <w:shd w:val="clear" w:color="auto" w:fill="FFFFFF"/>
          </w:rPr>
          <w:delText xml:space="preserve">often </w:delText>
        </w:r>
        <w:r w:rsidR="00D64D15" w:rsidDel="008F1415">
          <w:rPr>
            <w:rFonts w:ascii="Arial" w:hAnsi="Arial" w:cs="Arial"/>
            <w:iCs/>
            <w:color w:val="FF0000"/>
            <w:sz w:val="24"/>
            <w:szCs w:val="24"/>
            <w:shd w:val="clear" w:color="auto" w:fill="FFFFFF"/>
          </w:rPr>
          <w:delText xml:space="preserve">limited to local assessments. </w:delText>
        </w:r>
      </w:del>
    </w:p>
    <w:p w14:paraId="1F8C63DC" w14:textId="3EF61F57" w:rsidR="00D64D15" w:rsidRPr="009A1D47" w:rsidRDefault="009A1D47"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Citations and a new chapt</w:t>
      </w:r>
      <w:r w:rsidR="00194A00">
        <w:rPr>
          <w:rFonts w:ascii="Arial" w:hAnsi="Arial" w:cs="Arial"/>
          <w:iCs/>
          <w:color w:val="FF0000"/>
          <w:sz w:val="24"/>
          <w:szCs w:val="24"/>
          <w:shd w:val="clear" w:color="auto" w:fill="FFFFFF"/>
        </w:rPr>
        <w:t>er in the discussion were added</w:t>
      </w:r>
      <w:r>
        <w:rPr>
          <w:rFonts w:ascii="Arial" w:hAnsi="Arial" w:cs="Arial"/>
          <w:iCs/>
          <w:color w:val="FF0000"/>
          <w:sz w:val="24"/>
          <w:szCs w:val="24"/>
          <w:shd w:val="clear" w:color="auto" w:fill="FFFFFF"/>
        </w:rPr>
        <w:t>: L28</w:t>
      </w:r>
      <w:r w:rsidR="00194A00">
        <w:rPr>
          <w:rFonts w:ascii="Arial" w:hAnsi="Arial" w:cs="Arial"/>
          <w:iCs/>
          <w:color w:val="FF0000"/>
          <w:sz w:val="24"/>
          <w:szCs w:val="24"/>
          <w:shd w:val="clear" w:color="auto" w:fill="FFFFFF"/>
        </w:rPr>
        <w:t>6</w:t>
      </w:r>
      <w:r>
        <w:rPr>
          <w:rFonts w:ascii="Arial" w:hAnsi="Arial" w:cs="Arial"/>
          <w:iCs/>
          <w:color w:val="FF0000"/>
          <w:sz w:val="24"/>
          <w:szCs w:val="24"/>
          <w:shd w:val="clear" w:color="auto" w:fill="FFFFFF"/>
        </w:rPr>
        <w:t>-29</w:t>
      </w:r>
      <w:r w:rsidR="00194A00">
        <w:rPr>
          <w:rFonts w:ascii="Arial" w:hAnsi="Arial" w:cs="Arial"/>
          <w:iCs/>
          <w:color w:val="FF0000"/>
          <w:sz w:val="24"/>
          <w:szCs w:val="24"/>
          <w:shd w:val="clear" w:color="auto" w:fill="FFFFFF"/>
        </w:rPr>
        <w:t>4</w:t>
      </w:r>
    </w:p>
    <w:p w14:paraId="67DFA2B2" w14:textId="77777777" w:rsidR="00D64D15" w:rsidRDefault="003E675D" w:rsidP="003E675D">
      <w:pPr>
        <w:spacing w:line="480" w:lineRule="auto"/>
        <w:rPr>
          <w:rFonts w:ascii="Arial" w:hAnsi="Arial" w:cs="Arial"/>
          <w:iCs/>
          <w:color w:val="595959"/>
          <w:sz w:val="24"/>
          <w:szCs w:val="24"/>
          <w:shd w:val="clear" w:color="auto" w:fill="FFFFFF"/>
        </w:rPr>
      </w:pPr>
      <w:r w:rsidRPr="003E675D">
        <w:rPr>
          <w:rFonts w:ascii="Arial" w:hAnsi="Arial" w:cs="Arial"/>
          <w:iCs/>
          <w:color w:val="595959"/>
          <w:sz w:val="24"/>
          <w:szCs w:val="24"/>
          <w:shd w:val="clear" w:color="auto" w:fill="FFFFFF"/>
        </w:rPr>
        <w:t xml:space="preserve">Fig. 1 suggests the main difference is geographic range - the reader is left wondering whether morphological or life history traits matter? </w:t>
      </w:r>
    </w:p>
    <w:p w14:paraId="09717436" w14:textId="42BB6B8A" w:rsidR="00D64D15" w:rsidRDefault="006A105C"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Yes they do! Geographic range is indeed the dominant variable to explain IUCN category in these univariate plots (72%</w:t>
      </w:r>
      <w:r w:rsidR="00FB65CA">
        <w:rPr>
          <w:rFonts w:ascii="Arial" w:hAnsi="Arial" w:cs="Arial"/>
          <w:iCs/>
          <w:color w:val="FF0000"/>
          <w:sz w:val="24"/>
          <w:szCs w:val="24"/>
          <w:shd w:val="clear" w:color="auto" w:fill="FFFFFF"/>
        </w:rPr>
        <w:t xml:space="preserve"> of variance</w:t>
      </w:r>
      <w:r>
        <w:rPr>
          <w:rFonts w:ascii="Arial" w:hAnsi="Arial" w:cs="Arial"/>
          <w:iCs/>
          <w:color w:val="FF0000"/>
          <w:sz w:val="24"/>
          <w:szCs w:val="24"/>
          <w:shd w:val="clear" w:color="auto" w:fill="FFFFFF"/>
        </w:rPr>
        <w:t xml:space="preserve"> </w:t>
      </w:r>
      <w:r w:rsidR="00042A88">
        <w:rPr>
          <w:rFonts w:ascii="Arial" w:hAnsi="Arial" w:cs="Arial"/>
          <w:iCs/>
          <w:color w:val="FF0000"/>
          <w:sz w:val="24"/>
          <w:szCs w:val="24"/>
          <w:shd w:val="clear" w:color="auto" w:fill="FFFFFF"/>
        </w:rPr>
        <w:t xml:space="preserve">from LC to CR </w:t>
      </w:r>
      <w:r>
        <w:rPr>
          <w:rFonts w:ascii="Arial" w:hAnsi="Arial" w:cs="Arial"/>
          <w:iCs/>
          <w:color w:val="FF0000"/>
          <w:sz w:val="24"/>
          <w:szCs w:val="24"/>
          <w:shd w:val="clear" w:color="auto" w:fill="FFFFFF"/>
        </w:rPr>
        <w:t>versus for example 33% for water depth</w:t>
      </w:r>
      <w:r w:rsidR="00042A88">
        <w:rPr>
          <w:rFonts w:ascii="Arial" w:hAnsi="Arial" w:cs="Arial"/>
          <w:iCs/>
          <w:color w:val="FF0000"/>
          <w:sz w:val="24"/>
          <w:szCs w:val="24"/>
          <w:shd w:val="clear" w:color="auto" w:fill="FFFFFF"/>
        </w:rPr>
        <w:t xml:space="preserve"> again LC to CR</w:t>
      </w:r>
      <w:r>
        <w:rPr>
          <w:rFonts w:ascii="Arial" w:hAnsi="Arial" w:cs="Arial"/>
          <w:iCs/>
          <w:color w:val="FF0000"/>
          <w:sz w:val="24"/>
          <w:szCs w:val="24"/>
          <w:shd w:val="clear" w:color="auto" w:fill="FFFFFF"/>
        </w:rPr>
        <w:t>)</w:t>
      </w:r>
      <w:r w:rsidR="00FB65CA">
        <w:rPr>
          <w:rFonts w:ascii="Arial" w:hAnsi="Arial" w:cs="Arial"/>
          <w:iCs/>
          <w:color w:val="FF0000"/>
          <w:sz w:val="24"/>
          <w:szCs w:val="24"/>
          <w:shd w:val="clear" w:color="auto" w:fill="FFFFFF"/>
        </w:rPr>
        <w:t>. The true influence of each trait only emerges in the ANN</w:t>
      </w:r>
      <w:ins w:id="15" w:author="Wolfgang Kiessling" w:date="2019-05-23T18:26:00Z">
        <w:r w:rsidR="008F1415">
          <w:rPr>
            <w:rFonts w:ascii="Arial" w:hAnsi="Arial" w:cs="Arial"/>
            <w:iCs/>
            <w:color w:val="FF0000"/>
            <w:sz w:val="24"/>
            <w:szCs w:val="24"/>
            <w:shd w:val="clear" w:color="auto" w:fill="FFFFFF"/>
          </w:rPr>
          <w:t>, which is now specified in the main text</w:t>
        </w:r>
      </w:ins>
      <w:r w:rsidR="00DB42CD">
        <w:rPr>
          <w:rFonts w:ascii="Arial" w:hAnsi="Arial" w:cs="Arial"/>
          <w:iCs/>
          <w:color w:val="FF0000"/>
          <w:sz w:val="24"/>
          <w:szCs w:val="24"/>
          <w:shd w:val="clear" w:color="auto" w:fill="FFFFFF"/>
        </w:rPr>
        <w:t>.</w:t>
      </w:r>
    </w:p>
    <w:p w14:paraId="60840485" w14:textId="13B94849" w:rsidR="00921C84" w:rsidRDefault="003E675D" w:rsidP="003E675D">
      <w:pPr>
        <w:spacing w:line="480" w:lineRule="auto"/>
        <w:rPr>
          <w:rFonts w:ascii="Arial" w:hAnsi="Arial" w:cs="Arial"/>
          <w:iCs/>
          <w:color w:val="595959"/>
          <w:sz w:val="24"/>
          <w:szCs w:val="24"/>
          <w:shd w:val="clear" w:color="auto" w:fill="FFFFFF"/>
        </w:rPr>
      </w:pPr>
      <w:r w:rsidRPr="003E675D">
        <w:rPr>
          <w:rFonts w:ascii="Arial" w:hAnsi="Arial" w:cs="Arial"/>
          <w:iCs/>
          <w:color w:val="595959"/>
          <w:sz w:val="24"/>
          <w:szCs w:val="24"/>
          <w:shd w:val="clear" w:color="auto" w:fill="FFFFFF"/>
        </w:rPr>
        <w:t xml:space="preserve">In all, the authors need to provide a stronger reasoning for the conservation impact of the "formal incorporation into the </w:t>
      </w:r>
      <w:r w:rsidR="005D0ABD" w:rsidRPr="005D0ABD">
        <w:rPr>
          <w:rFonts w:ascii="Arial" w:hAnsi="Arial" w:cs="Arial"/>
          <w:iCs/>
          <w:color w:val="595959"/>
          <w:sz w:val="24"/>
          <w:szCs w:val="24"/>
          <w:shd w:val="clear" w:color="auto" w:fill="FFFFFF"/>
        </w:rPr>
        <w:t xml:space="preserve">assessment </w:t>
      </w:r>
      <w:r w:rsidRPr="003E675D">
        <w:rPr>
          <w:rFonts w:ascii="Arial" w:hAnsi="Arial" w:cs="Arial"/>
          <w:iCs/>
          <w:color w:val="595959"/>
          <w:sz w:val="24"/>
          <w:szCs w:val="24"/>
          <w:shd w:val="clear" w:color="auto" w:fill="FFFFFF"/>
        </w:rPr>
        <w:t>of extinction risk may help improve the assessment of risk status of</w:t>
      </w:r>
      <w:r w:rsidR="00EA65CC">
        <w:rPr>
          <w:rFonts w:ascii="Arial" w:hAnsi="Arial" w:cs="Arial"/>
          <w:iCs/>
          <w:color w:val="595959"/>
          <w:sz w:val="24"/>
          <w:szCs w:val="24"/>
          <w:shd w:val="clear" w:color="auto" w:fill="FFFFFF"/>
        </w:rPr>
        <w:t xml:space="preserve"> </w:t>
      </w:r>
      <w:r w:rsidRPr="003E675D">
        <w:rPr>
          <w:rFonts w:ascii="Arial" w:hAnsi="Arial" w:cs="Arial"/>
          <w:iCs/>
          <w:color w:val="595959"/>
          <w:sz w:val="24"/>
          <w:szCs w:val="24"/>
          <w:shd w:val="clear" w:color="auto" w:fill="FFFFFF"/>
        </w:rPr>
        <w:t>currently unevaluated species" (L51-53), otherwise this paper is better framed as a methods paper</w:t>
      </w:r>
      <w:r w:rsidR="00921C84">
        <w:rPr>
          <w:rFonts w:ascii="Arial" w:hAnsi="Arial" w:cs="Arial"/>
          <w:iCs/>
          <w:color w:val="595959"/>
          <w:sz w:val="24"/>
          <w:szCs w:val="24"/>
          <w:shd w:val="clear" w:color="auto" w:fill="FFFFFF"/>
        </w:rPr>
        <w:t>.</w:t>
      </w:r>
    </w:p>
    <w:p w14:paraId="558AB0F3" w14:textId="7D420FA4" w:rsidR="005B5225" w:rsidRDefault="005B5225"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We now </w:t>
      </w:r>
      <w:r w:rsidR="000F5BB4">
        <w:rPr>
          <w:rFonts w:ascii="Arial" w:hAnsi="Arial" w:cs="Arial"/>
          <w:iCs/>
          <w:color w:val="FF0000"/>
          <w:sz w:val="24"/>
          <w:szCs w:val="24"/>
          <w:shd w:val="clear" w:color="auto" w:fill="FFFFFF"/>
        </w:rPr>
        <w:t>state explicitly the key advantage of using simple attributes in risk assessments: cost-</w:t>
      </w:r>
      <w:r w:rsidR="000F5BB4" w:rsidRPr="00194A00">
        <w:rPr>
          <w:rFonts w:ascii="Arial" w:hAnsi="Arial" w:cs="Arial"/>
          <w:iCs/>
          <w:color w:val="FF0000"/>
          <w:sz w:val="24"/>
          <w:szCs w:val="24"/>
          <w:shd w:val="clear" w:color="auto" w:fill="FFFFFF"/>
        </w:rPr>
        <w:t>efficacy (L 31</w:t>
      </w:r>
      <w:r w:rsidR="00194A00" w:rsidRPr="00194A00">
        <w:rPr>
          <w:rFonts w:ascii="Arial" w:hAnsi="Arial" w:cs="Arial"/>
          <w:iCs/>
          <w:color w:val="FF0000"/>
          <w:sz w:val="24"/>
          <w:szCs w:val="24"/>
          <w:shd w:val="clear" w:color="auto" w:fill="FFFFFF"/>
        </w:rPr>
        <w:t>7</w:t>
      </w:r>
      <w:r w:rsidR="000F5BB4" w:rsidRPr="00194A00">
        <w:rPr>
          <w:rFonts w:ascii="Arial" w:hAnsi="Arial" w:cs="Arial"/>
          <w:iCs/>
          <w:color w:val="FF0000"/>
          <w:sz w:val="24"/>
          <w:szCs w:val="24"/>
          <w:shd w:val="clear" w:color="auto" w:fill="FFFFFF"/>
        </w:rPr>
        <w:t>-31</w:t>
      </w:r>
      <w:r w:rsidR="00194A00" w:rsidRPr="00194A00">
        <w:rPr>
          <w:rFonts w:ascii="Arial" w:hAnsi="Arial" w:cs="Arial"/>
          <w:iCs/>
          <w:color w:val="FF0000"/>
          <w:sz w:val="24"/>
          <w:szCs w:val="24"/>
          <w:shd w:val="clear" w:color="auto" w:fill="FFFFFF"/>
        </w:rPr>
        <w:t>8</w:t>
      </w:r>
      <w:r w:rsidR="000F5BB4" w:rsidRPr="00194A00">
        <w:rPr>
          <w:rFonts w:ascii="Arial" w:hAnsi="Arial" w:cs="Arial"/>
          <w:iCs/>
          <w:color w:val="FF0000"/>
          <w:sz w:val="24"/>
          <w:szCs w:val="24"/>
          <w:shd w:val="clear" w:color="auto" w:fill="FFFFFF"/>
        </w:rPr>
        <w:t>).</w:t>
      </w:r>
      <w:r w:rsidR="000F5BB4">
        <w:rPr>
          <w:rFonts w:ascii="Arial" w:hAnsi="Arial" w:cs="Arial"/>
          <w:iCs/>
          <w:color w:val="FF0000"/>
          <w:sz w:val="24"/>
          <w:szCs w:val="24"/>
          <w:shd w:val="clear" w:color="auto" w:fill="FFFFFF"/>
        </w:rPr>
        <w:t xml:space="preserve"> The paper is still heavy on methods, but we argue that our </w:t>
      </w:r>
      <w:r w:rsidR="000F5BB4">
        <w:rPr>
          <w:rFonts w:ascii="Arial" w:hAnsi="Arial" w:cs="Arial"/>
          <w:iCs/>
          <w:color w:val="FF0000"/>
          <w:sz w:val="24"/>
          <w:szCs w:val="24"/>
          <w:shd w:val="clear" w:color="auto" w:fill="FFFFFF"/>
        </w:rPr>
        <w:lastRenderedPageBreak/>
        <w:t>advanced methods are a prerequisite for a successful categorization of risk assessments and hence need be explained in full.</w:t>
      </w:r>
    </w:p>
    <w:p w14:paraId="43AE5867" w14:textId="5D04049E" w:rsidR="005F5727" w:rsidRDefault="003E675D" w:rsidP="003E675D">
      <w:pPr>
        <w:spacing w:line="480" w:lineRule="auto"/>
        <w:rPr>
          <w:rFonts w:ascii="Arial" w:hAnsi="Arial" w:cs="Arial"/>
          <w:iCs/>
          <w:color w:val="595959"/>
          <w:sz w:val="24"/>
          <w:szCs w:val="24"/>
          <w:shd w:val="clear" w:color="auto" w:fill="FFFFFF"/>
        </w:rPr>
      </w:pPr>
      <w:r w:rsidRPr="003E675D">
        <w:rPr>
          <w:rFonts w:ascii="Arial" w:hAnsi="Arial" w:cs="Arial"/>
          <w:iCs/>
          <w:color w:val="595959"/>
          <w:sz w:val="24"/>
          <w:szCs w:val="24"/>
          <w:shd w:val="clear" w:color="auto" w:fill="FFFFFF"/>
        </w:rPr>
        <w:br/>
        <w:t xml:space="preserve">The analysis on the LIG paleo feels ad hoc; I am left wondering how an IUCN analysis of reefs thousands of years ago is a relevant comparison to the challenges faced by contemporary coral reefs. </w:t>
      </w:r>
    </w:p>
    <w:p w14:paraId="4267967D" w14:textId="54233F7B" w:rsidR="00661C0D" w:rsidRDefault="00363C09"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With the LIG, we intended to show another application of our approach, namely </w:t>
      </w:r>
      <w:ins w:id="16" w:author="Wolfgang Kiessling" w:date="2019-05-23T20:00:00Z">
        <w:r w:rsidR="00001752">
          <w:rPr>
            <w:rFonts w:ascii="Arial" w:hAnsi="Arial" w:cs="Arial"/>
            <w:iCs/>
            <w:color w:val="FF0000"/>
            <w:sz w:val="24"/>
            <w:szCs w:val="24"/>
            <w:shd w:val="clear" w:color="auto" w:fill="FFFFFF"/>
          </w:rPr>
          <w:t xml:space="preserve">to assess </w:t>
        </w:r>
      </w:ins>
      <w:r>
        <w:rPr>
          <w:rFonts w:ascii="Arial" w:hAnsi="Arial" w:cs="Arial"/>
          <w:iCs/>
          <w:color w:val="FF0000"/>
          <w:sz w:val="24"/>
          <w:szCs w:val="24"/>
          <w:shd w:val="clear" w:color="auto" w:fill="FFFFFF"/>
        </w:rPr>
        <w:t xml:space="preserve">the match between IUCN categories and actual extinction (see above). </w:t>
      </w:r>
      <w:r w:rsidR="005F738C">
        <w:rPr>
          <w:rFonts w:ascii="Arial" w:hAnsi="Arial" w:cs="Arial"/>
          <w:iCs/>
          <w:color w:val="FF0000"/>
          <w:sz w:val="24"/>
          <w:szCs w:val="24"/>
          <w:shd w:val="clear" w:color="auto" w:fill="FFFFFF"/>
        </w:rPr>
        <w:t>In addition, t</w:t>
      </w:r>
      <w:r w:rsidR="005F5727">
        <w:rPr>
          <w:rFonts w:ascii="Arial" w:hAnsi="Arial" w:cs="Arial"/>
          <w:iCs/>
          <w:color w:val="FF0000"/>
          <w:sz w:val="24"/>
          <w:szCs w:val="24"/>
          <w:shd w:val="clear" w:color="auto" w:fill="FFFFFF"/>
        </w:rPr>
        <w:t xml:space="preserve">he last interglacial </w:t>
      </w:r>
      <w:r>
        <w:rPr>
          <w:rFonts w:ascii="Arial" w:hAnsi="Arial" w:cs="Arial"/>
          <w:iCs/>
          <w:color w:val="FF0000"/>
          <w:sz w:val="24"/>
          <w:szCs w:val="24"/>
          <w:shd w:val="clear" w:color="auto" w:fill="FFFFFF"/>
        </w:rPr>
        <w:t>is</w:t>
      </w:r>
      <w:r w:rsidR="005F5727">
        <w:rPr>
          <w:rFonts w:ascii="Arial" w:hAnsi="Arial" w:cs="Arial"/>
          <w:iCs/>
          <w:color w:val="FF0000"/>
          <w:sz w:val="24"/>
          <w:szCs w:val="24"/>
          <w:shd w:val="clear" w:color="auto" w:fill="FFFFFF"/>
        </w:rPr>
        <w:t xml:space="preserve"> assumed to have been warmer than </w:t>
      </w:r>
      <w:r w:rsidR="000F5BB4">
        <w:rPr>
          <w:rFonts w:ascii="Arial" w:hAnsi="Arial" w:cs="Arial"/>
          <w:iCs/>
          <w:color w:val="FF0000"/>
          <w:sz w:val="24"/>
          <w:szCs w:val="24"/>
          <w:shd w:val="clear" w:color="auto" w:fill="FFFFFF"/>
        </w:rPr>
        <w:t xml:space="preserve">today </w:t>
      </w:r>
      <w:r w:rsidR="005F738C">
        <w:rPr>
          <w:rFonts w:ascii="Arial" w:hAnsi="Arial" w:cs="Arial"/>
          <w:iCs/>
          <w:color w:val="FF0000"/>
          <w:sz w:val="24"/>
          <w:szCs w:val="24"/>
          <w:shd w:val="clear" w:color="auto" w:fill="FFFFFF"/>
        </w:rPr>
        <w:t xml:space="preserve">making climate change a potential driver of </w:t>
      </w:r>
      <w:r w:rsidR="00E76359">
        <w:rPr>
          <w:rFonts w:ascii="Arial" w:hAnsi="Arial" w:cs="Arial"/>
          <w:iCs/>
          <w:color w:val="FF0000"/>
          <w:sz w:val="24"/>
          <w:szCs w:val="24"/>
          <w:shd w:val="clear" w:color="auto" w:fill="FFFFFF"/>
        </w:rPr>
        <w:t>extinction</w:t>
      </w:r>
      <w:ins w:id="17" w:author="Wolfgang Kiessling" w:date="2019-05-23T20:01:00Z">
        <w:r w:rsidR="00001752">
          <w:rPr>
            <w:rFonts w:ascii="Arial" w:hAnsi="Arial" w:cs="Arial"/>
            <w:iCs/>
            <w:color w:val="FF0000"/>
            <w:sz w:val="24"/>
            <w:szCs w:val="24"/>
            <w:shd w:val="clear" w:color="auto" w:fill="FFFFFF"/>
          </w:rPr>
          <w:t xml:space="preserve"> and our model allows identifying potential hotspots</w:t>
        </w:r>
      </w:ins>
      <w:r w:rsidR="005F5727">
        <w:rPr>
          <w:rFonts w:ascii="Arial" w:hAnsi="Arial" w:cs="Arial"/>
          <w:iCs/>
          <w:color w:val="FF0000"/>
          <w:sz w:val="24"/>
          <w:szCs w:val="24"/>
          <w:shd w:val="clear" w:color="auto" w:fill="FFFFFF"/>
        </w:rPr>
        <w:t>.</w:t>
      </w:r>
      <w:r w:rsidR="00196CFE">
        <w:rPr>
          <w:rFonts w:ascii="Arial" w:hAnsi="Arial" w:cs="Arial"/>
          <w:iCs/>
          <w:color w:val="FF0000"/>
          <w:sz w:val="24"/>
          <w:szCs w:val="24"/>
          <w:shd w:val="clear" w:color="auto" w:fill="FFFFFF"/>
        </w:rPr>
        <w:t xml:space="preserve"> </w:t>
      </w:r>
    </w:p>
    <w:p w14:paraId="243B2634" w14:textId="30D0D7BA" w:rsidR="00661C0D" w:rsidRDefault="009A1D47"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We rewrote</w:t>
      </w:r>
      <w:r w:rsidR="00661C0D">
        <w:rPr>
          <w:rFonts w:ascii="Arial" w:hAnsi="Arial" w:cs="Arial"/>
          <w:iCs/>
          <w:color w:val="FF0000"/>
          <w:sz w:val="24"/>
          <w:szCs w:val="24"/>
          <w:shd w:val="clear" w:color="auto" w:fill="FFFFFF"/>
        </w:rPr>
        <w:t xml:space="preserve"> the discussion L</w:t>
      </w:r>
      <w:r>
        <w:rPr>
          <w:rFonts w:ascii="Arial" w:hAnsi="Arial" w:cs="Arial"/>
          <w:iCs/>
          <w:color w:val="FF0000"/>
          <w:sz w:val="24"/>
          <w:szCs w:val="24"/>
          <w:shd w:val="clear" w:color="auto" w:fill="FFFFFF"/>
        </w:rPr>
        <w:t>29</w:t>
      </w:r>
      <w:r w:rsidR="00194A00">
        <w:rPr>
          <w:rFonts w:ascii="Arial" w:hAnsi="Arial" w:cs="Arial"/>
          <w:iCs/>
          <w:color w:val="FF0000"/>
          <w:sz w:val="24"/>
          <w:szCs w:val="24"/>
          <w:shd w:val="clear" w:color="auto" w:fill="FFFFFF"/>
        </w:rPr>
        <w:t>5</w:t>
      </w:r>
      <w:r w:rsidR="00661C0D">
        <w:rPr>
          <w:rFonts w:ascii="Arial" w:hAnsi="Arial" w:cs="Arial"/>
          <w:iCs/>
          <w:color w:val="FF0000"/>
          <w:sz w:val="24"/>
          <w:szCs w:val="24"/>
          <w:shd w:val="clear" w:color="auto" w:fill="FFFFFF"/>
        </w:rPr>
        <w:t>-3</w:t>
      </w:r>
      <w:r>
        <w:rPr>
          <w:rFonts w:ascii="Arial" w:hAnsi="Arial" w:cs="Arial"/>
          <w:iCs/>
          <w:color w:val="FF0000"/>
          <w:sz w:val="24"/>
          <w:szCs w:val="24"/>
          <w:shd w:val="clear" w:color="auto" w:fill="FFFFFF"/>
        </w:rPr>
        <w:t>1</w:t>
      </w:r>
      <w:r w:rsidR="00194A00">
        <w:rPr>
          <w:rFonts w:ascii="Arial" w:hAnsi="Arial" w:cs="Arial"/>
          <w:iCs/>
          <w:color w:val="FF0000"/>
          <w:sz w:val="24"/>
          <w:szCs w:val="24"/>
          <w:shd w:val="clear" w:color="auto" w:fill="FFFFFF"/>
        </w:rPr>
        <w:t>4</w:t>
      </w:r>
    </w:p>
    <w:p w14:paraId="2B954110" w14:textId="60C4A227" w:rsidR="008B48F9" w:rsidRDefault="00A637AD" w:rsidP="003E675D">
      <w:pPr>
        <w:spacing w:line="480" w:lineRule="auto"/>
        <w:rPr>
          <w:rFonts w:ascii="Arial" w:hAnsi="Arial" w:cs="Arial"/>
          <w:iCs/>
          <w:color w:val="595959"/>
          <w:sz w:val="24"/>
          <w:szCs w:val="24"/>
          <w:shd w:val="clear" w:color="auto" w:fill="FFFFFF"/>
        </w:rPr>
      </w:pPr>
      <w:r>
        <w:rPr>
          <w:rFonts w:ascii="Arial" w:hAnsi="Arial" w:cs="Arial"/>
          <w:iCs/>
          <w:color w:val="FF0000"/>
          <w:sz w:val="24"/>
          <w:szCs w:val="24"/>
          <w:shd w:val="clear" w:color="auto" w:fill="FFFFFF"/>
        </w:rPr>
        <w:t xml:space="preserve"> </w:t>
      </w:r>
      <w:r w:rsidR="003E675D" w:rsidRPr="003E675D">
        <w:rPr>
          <w:rFonts w:ascii="Arial" w:hAnsi="Arial" w:cs="Arial"/>
          <w:iCs/>
          <w:color w:val="595959"/>
          <w:sz w:val="24"/>
          <w:szCs w:val="24"/>
          <w:shd w:val="clear" w:color="auto" w:fill="FFFFFF"/>
        </w:rPr>
        <w:t>For example, the manuscript concludes with a consideration of paleo vs contemporary reefs that is a confusing ending to the manuscript. A broader conclusion to help put the main messages of the manuscript in context would benefit the reader.</w:t>
      </w:r>
      <w:r w:rsidR="008B48F9">
        <w:rPr>
          <w:rFonts w:ascii="Arial" w:hAnsi="Arial" w:cs="Arial"/>
          <w:iCs/>
          <w:color w:val="595959"/>
          <w:sz w:val="24"/>
          <w:szCs w:val="24"/>
          <w:shd w:val="clear" w:color="auto" w:fill="FFFFFF"/>
        </w:rPr>
        <w:t> </w:t>
      </w:r>
    </w:p>
    <w:p w14:paraId="08338E89" w14:textId="089C5F49" w:rsidR="006742F9" w:rsidRDefault="003D19FB" w:rsidP="00DB42CD">
      <w:pPr>
        <w:spacing w:line="480" w:lineRule="auto"/>
        <w:rPr>
          <w:rFonts w:ascii="Arial" w:hAnsi="Arial" w:cs="Arial"/>
          <w:iCs/>
          <w:color w:val="FF0000"/>
          <w:sz w:val="24"/>
          <w:szCs w:val="24"/>
          <w:shd w:val="clear" w:color="auto" w:fill="FFFFFF"/>
        </w:rPr>
      </w:pPr>
      <w:del w:id="18" w:author="Wolfgang Kiessling" w:date="2019-05-23T20:02:00Z">
        <w:r w:rsidRPr="003D19FB" w:rsidDel="00001752">
          <w:rPr>
            <w:rFonts w:ascii="Arial" w:hAnsi="Arial" w:cs="Arial"/>
            <w:iCs/>
            <w:color w:val="FF0000"/>
            <w:sz w:val="24"/>
            <w:szCs w:val="24"/>
            <w:shd w:val="clear" w:color="auto" w:fill="FFFFFF"/>
          </w:rPr>
          <w:delText xml:space="preserve">The </w:delText>
        </w:r>
        <w:r w:rsidDel="00001752">
          <w:rPr>
            <w:rFonts w:ascii="Arial" w:hAnsi="Arial" w:cs="Arial"/>
            <w:iCs/>
            <w:color w:val="FF0000"/>
            <w:sz w:val="24"/>
            <w:szCs w:val="24"/>
            <w:shd w:val="clear" w:color="auto" w:fill="FFFFFF"/>
          </w:rPr>
          <w:delText>application of the neural networks on Pleistocene data wa</w:delText>
        </w:r>
        <w:r w:rsidR="000C21C7" w:rsidDel="00001752">
          <w:rPr>
            <w:rFonts w:ascii="Arial" w:hAnsi="Arial" w:cs="Arial"/>
            <w:iCs/>
            <w:color w:val="FF0000"/>
            <w:sz w:val="24"/>
            <w:szCs w:val="24"/>
            <w:shd w:val="clear" w:color="auto" w:fill="FFFFFF"/>
          </w:rPr>
          <w:delText>s one of the main issues of our</w:delText>
        </w:r>
        <w:r w:rsidDel="00001752">
          <w:rPr>
            <w:rFonts w:ascii="Arial" w:hAnsi="Arial" w:cs="Arial"/>
            <w:iCs/>
            <w:color w:val="FF0000"/>
            <w:sz w:val="24"/>
            <w:szCs w:val="24"/>
            <w:shd w:val="clear" w:color="auto" w:fill="FFFFFF"/>
          </w:rPr>
          <w:delText xml:space="preserve"> paper</w:delText>
        </w:r>
        <w:r w:rsidR="000C21C7" w:rsidDel="00001752">
          <w:rPr>
            <w:rFonts w:ascii="Arial" w:hAnsi="Arial" w:cs="Arial"/>
            <w:iCs/>
            <w:color w:val="FF0000"/>
            <w:sz w:val="24"/>
            <w:szCs w:val="24"/>
            <w:shd w:val="clear" w:color="auto" w:fill="FFFFFF"/>
          </w:rPr>
          <w:delText xml:space="preserve">, therefore we presented it in the last paragraphs, but we admit that </w:delText>
        </w:r>
        <w:r w:rsidR="00A9344A" w:rsidDel="00001752">
          <w:rPr>
            <w:rFonts w:ascii="Arial" w:hAnsi="Arial" w:cs="Arial"/>
            <w:iCs/>
            <w:color w:val="FF0000"/>
            <w:sz w:val="24"/>
            <w:szCs w:val="24"/>
            <w:shd w:val="clear" w:color="auto" w:fill="FFFFFF"/>
          </w:rPr>
          <w:delText xml:space="preserve">a recapitulating end is better </w:delText>
        </w:r>
        <w:r w:rsidR="000C21C7" w:rsidDel="00001752">
          <w:rPr>
            <w:rFonts w:ascii="Arial" w:hAnsi="Arial" w:cs="Arial"/>
            <w:iCs/>
            <w:color w:val="FF0000"/>
            <w:sz w:val="24"/>
            <w:szCs w:val="24"/>
            <w:shd w:val="clear" w:color="auto" w:fill="FFFFFF"/>
          </w:rPr>
          <w:delText>suited and added an additional paragraph at the end of the manuscript</w:delText>
        </w:r>
      </w:del>
      <w:ins w:id="19" w:author="Wolfgang Kiessling" w:date="2019-05-23T20:02:00Z">
        <w:r w:rsidR="00001752">
          <w:rPr>
            <w:rFonts w:ascii="Arial" w:hAnsi="Arial" w:cs="Arial"/>
            <w:iCs/>
            <w:color w:val="FF0000"/>
            <w:sz w:val="24"/>
            <w:szCs w:val="24"/>
            <w:shd w:val="clear" w:color="auto" w:fill="FFFFFF"/>
          </w:rPr>
          <w:t xml:space="preserve">We rephrased our ending returning the main motivation </w:t>
        </w:r>
      </w:ins>
      <w:ins w:id="20" w:author="Wolfgang Kiessling" w:date="2019-05-23T20:03:00Z">
        <w:r w:rsidR="00001752">
          <w:rPr>
            <w:rFonts w:ascii="Arial" w:hAnsi="Arial" w:cs="Arial"/>
            <w:iCs/>
            <w:color w:val="FF0000"/>
            <w:sz w:val="24"/>
            <w:szCs w:val="24"/>
            <w:shd w:val="clear" w:color="auto" w:fill="FFFFFF"/>
          </w:rPr>
          <w:t>of our work and its future implications</w:t>
        </w:r>
      </w:ins>
      <w:r w:rsidR="000C21C7">
        <w:rPr>
          <w:rFonts w:ascii="Arial" w:hAnsi="Arial" w:cs="Arial"/>
          <w:iCs/>
          <w:color w:val="FF0000"/>
          <w:sz w:val="24"/>
          <w:szCs w:val="24"/>
          <w:shd w:val="clear" w:color="auto" w:fill="FFFFFF"/>
        </w:rPr>
        <w:t>.</w:t>
      </w:r>
      <w:r>
        <w:rPr>
          <w:rFonts w:ascii="Arial" w:hAnsi="Arial" w:cs="Arial"/>
          <w:iCs/>
          <w:color w:val="FF0000"/>
          <w:sz w:val="24"/>
          <w:szCs w:val="24"/>
          <w:shd w:val="clear" w:color="auto" w:fill="FFFFFF"/>
        </w:rPr>
        <w:t xml:space="preserve"> </w:t>
      </w:r>
    </w:p>
    <w:p w14:paraId="6D2C969F" w14:textId="6FEFEC04" w:rsidR="00A9344A" w:rsidRPr="003D19FB" w:rsidRDefault="00A9344A" w:rsidP="00DB42C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L 315-320</w:t>
      </w:r>
    </w:p>
    <w:p w14:paraId="17EDC4D4" w14:textId="23093BD9" w:rsidR="00F61F84" w:rsidRDefault="003E675D" w:rsidP="003E675D">
      <w:pPr>
        <w:spacing w:line="480" w:lineRule="auto"/>
        <w:rPr>
          <w:rFonts w:ascii="Arial" w:hAnsi="Arial" w:cs="Arial"/>
          <w:iCs/>
          <w:color w:val="595959"/>
          <w:sz w:val="24"/>
          <w:szCs w:val="24"/>
          <w:shd w:val="clear" w:color="auto" w:fill="FFFFFF"/>
        </w:rPr>
      </w:pPr>
      <w:r w:rsidRPr="003E675D">
        <w:rPr>
          <w:rFonts w:ascii="Arial" w:hAnsi="Arial" w:cs="Arial"/>
          <w:iCs/>
          <w:color w:val="595959"/>
          <w:sz w:val="24"/>
          <w:szCs w:val="24"/>
          <w:shd w:val="clear" w:color="auto" w:fill="FFFFFF"/>
        </w:rPr>
        <w:lastRenderedPageBreak/>
        <w:t>Overall, the manuscript feels weakly grounded in the existing literature and it is unclear what are the objectives of this work, or how this would move the field forward. Carpenter et al. 2007, Madin et al. 2016, Huang 2012 feel poorly developed in the Introduction and Discussion; I am left wondering why this manuscript's analysis is novel given the work already published on this topic. </w:t>
      </w:r>
    </w:p>
    <w:p w14:paraId="239F8DC4" w14:textId="4FE36328" w:rsidR="00102336" w:rsidRDefault="005F738C" w:rsidP="003E675D">
      <w:pPr>
        <w:spacing w:line="480" w:lineRule="auto"/>
        <w:rPr>
          <w:rFonts w:ascii="Arial" w:hAnsi="Arial" w:cs="Arial"/>
          <w:iCs/>
          <w:color w:val="595959"/>
          <w:sz w:val="24"/>
          <w:szCs w:val="24"/>
          <w:shd w:val="clear" w:color="auto" w:fill="FFFFFF"/>
        </w:rPr>
      </w:pPr>
      <w:r>
        <w:rPr>
          <w:rFonts w:ascii="Arial" w:hAnsi="Arial" w:cs="Arial"/>
          <w:iCs/>
          <w:color w:val="FF0000"/>
          <w:sz w:val="24"/>
          <w:szCs w:val="24"/>
          <w:shd w:val="clear" w:color="auto" w:fill="FFFFFF"/>
        </w:rPr>
        <w:t>The novel aspects of our paper were stated more clearly in this revision. Discussions of Carpenter et al. 2008</w:t>
      </w:r>
      <w:r w:rsidR="00F61F84" w:rsidRPr="00FB46E6">
        <w:rPr>
          <w:rFonts w:ascii="Arial" w:hAnsi="Arial" w:cs="Arial"/>
          <w:iCs/>
          <w:color w:val="FF0000"/>
          <w:sz w:val="24"/>
          <w:szCs w:val="24"/>
          <w:shd w:val="clear" w:color="auto" w:fill="FFFFFF"/>
        </w:rPr>
        <w:t xml:space="preserve">, Madin et al. 2016, Huang 2012 were </w:t>
      </w:r>
      <w:r>
        <w:rPr>
          <w:rFonts w:ascii="Arial" w:hAnsi="Arial" w:cs="Arial"/>
          <w:iCs/>
          <w:color w:val="FF0000"/>
          <w:sz w:val="24"/>
          <w:szCs w:val="24"/>
          <w:shd w:val="clear" w:color="auto" w:fill="FFFFFF"/>
        </w:rPr>
        <w:t xml:space="preserve">expanded </w:t>
      </w:r>
      <w:r w:rsidR="00F61F84" w:rsidRPr="00FB46E6">
        <w:rPr>
          <w:rFonts w:ascii="Arial" w:hAnsi="Arial" w:cs="Arial"/>
          <w:iCs/>
          <w:color w:val="FF0000"/>
          <w:sz w:val="24"/>
          <w:szCs w:val="24"/>
          <w:shd w:val="clear" w:color="auto" w:fill="FFFFFF"/>
        </w:rPr>
        <w:t>in the intro</w:t>
      </w:r>
      <w:r w:rsidR="00343576">
        <w:rPr>
          <w:rFonts w:ascii="Arial" w:hAnsi="Arial" w:cs="Arial"/>
          <w:iCs/>
          <w:color w:val="FF0000"/>
          <w:sz w:val="24"/>
          <w:szCs w:val="24"/>
          <w:shd w:val="clear" w:color="auto" w:fill="FFFFFF"/>
        </w:rPr>
        <w:t>duction</w:t>
      </w:r>
      <w:r w:rsidR="00F61F84" w:rsidRPr="00FB46E6">
        <w:rPr>
          <w:rFonts w:ascii="Arial" w:hAnsi="Arial" w:cs="Arial"/>
          <w:iCs/>
          <w:color w:val="FF0000"/>
          <w:sz w:val="24"/>
          <w:szCs w:val="24"/>
          <w:shd w:val="clear" w:color="auto" w:fill="FFFFFF"/>
        </w:rPr>
        <w:t xml:space="preserve"> and discussion</w:t>
      </w:r>
      <w:r>
        <w:rPr>
          <w:rFonts w:ascii="Arial" w:hAnsi="Arial" w:cs="Arial"/>
          <w:iCs/>
          <w:color w:val="FF0000"/>
          <w:sz w:val="24"/>
          <w:szCs w:val="24"/>
          <w:shd w:val="clear" w:color="auto" w:fill="FFFFFF"/>
        </w:rPr>
        <w:t>.</w:t>
      </w:r>
      <w:r w:rsidR="003E675D" w:rsidRPr="00726AC6">
        <w:rPr>
          <w:rFonts w:ascii="Arial" w:hAnsi="Arial" w:cs="Arial"/>
          <w:iCs/>
          <w:color w:val="FF0000"/>
          <w:sz w:val="24"/>
          <w:szCs w:val="24"/>
          <w:shd w:val="clear" w:color="auto" w:fill="FFFFFF"/>
        </w:rPr>
        <w:br/>
      </w:r>
      <w:r w:rsidR="00A9344A">
        <w:rPr>
          <w:rFonts w:ascii="Arial" w:hAnsi="Arial" w:cs="Arial"/>
          <w:iCs/>
          <w:color w:val="FF0000"/>
          <w:sz w:val="24"/>
          <w:szCs w:val="24"/>
          <w:shd w:val="clear" w:color="auto" w:fill="FFFFFF"/>
        </w:rPr>
        <w:t>L42</w:t>
      </w:r>
      <w:r w:rsidR="00CB03E9" w:rsidRPr="00CB03E9">
        <w:rPr>
          <w:rFonts w:ascii="Arial" w:hAnsi="Arial" w:cs="Arial"/>
          <w:iCs/>
          <w:color w:val="FF0000"/>
          <w:sz w:val="24"/>
          <w:szCs w:val="24"/>
          <w:shd w:val="clear" w:color="auto" w:fill="FFFFFF"/>
        </w:rPr>
        <w:t>-46</w:t>
      </w:r>
      <w:r w:rsidR="006742F9" w:rsidRPr="00CB03E9">
        <w:rPr>
          <w:rFonts w:ascii="Arial" w:hAnsi="Arial" w:cs="Arial"/>
          <w:iCs/>
          <w:color w:val="FF0000"/>
          <w:sz w:val="24"/>
          <w:szCs w:val="24"/>
          <w:shd w:val="clear" w:color="auto" w:fill="FFFFFF"/>
        </w:rPr>
        <w:t xml:space="preserve">, </w:t>
      </w:r>
      <w:r w:rsidR="00CB03E9" w:rsidRPr="00CB03E9">
        <w:rPr>
          <w:rFonts w:ascii="Arial" w:hAnsi="Arial" w:cs="Arial"/>
          <w:iCs/>
          <w:color w:val="FF0000"/>
          <w:sz w:val="24"/>
          <w:szCs w:val="24"/>
          <w:shd w:val="clear" w:color="auto" w:fill="FFFFFF"/>
        </w:rPr>
        <w:t>56-58</w:t>
      </w:r>
      <w:r w:rsidR="006742F9" w:rsidRPr="00CB03E9">
        <w:rPr>
          <w:rFonts w:ascii="Arial" w:hAnsi="Arial" w:cs="Arial"/>
          <w:iCs/>
          <w:color w:val="FF0000"/>
          <w:sz w:val="24"/>
          <w:szCs w:val="24"/>
          <w:shd w:val="clear" w:color="auto" w:fill="FFFFFF"/>
        </w:rPr>
        <w:t xml:space="preserve">, </w:t>
      </w:r>
      <w:r w:rsidR="00CB03E9">
        <w:rPr>
          <w:rFonts w:ascii="Arial" w:hAnsi="Arial" w:cs="Arial"/>
          <w:iCs/>
          <w:color w:val="FF0000"/>
          <w:sz w:val="24"/>
          <w:szCs w:val="24"/>
          <w:shd w:val="clear" w:color="auto" w:fill="FFFFFF"/>
        </w:rPr>
        <w:t>9</w:t>
      </w:r>
      <w:r w:rsidR="00A9344A">
        <w:rPr>
          <w:rFonts w:ascii="Arial" w:hAnsi="Arial" w:cs="Arial"/>
          <w:iCs/>
          <w:color w:val="FF0000"/>
          <w:sz w:val="24"/>
          <w:szCs w:val="24"/>
          <w:shd w:val="clear" w:color="auto" w:fill="FFFFFF"/>
        </w:rPr>
        <w:t>3</w:t>
      </w:r>
      <w:r w:rsidR="00CB03E9">
        <w:rPr>
          <w:rFonts w:ascii="Arial" w:hAnsi="Arial" w:cs="Arial"/>
          <w:iCs/>
          <w:color w:val="FF0000"/>
          <w:sz w:val="24"/>
          <w:szCs w:val="24"/>
          <w:shd w:val="clear" w:color="auto" w:fill="FFFFFF"/>
        </w:rPr>
        <w:t>-9</w:t>
      </w:r>
      <w:r w:rsidR="00A9344A">
        <w:rPr>
          <w:rFonts w:ascii="Arial" w:hAnsi="Arial" w:cs="Arial"/>
          <w:iCs/>
          <w:color w:val="FF0000"/>
          <w:sz w:val="24"/>
          <w:szCs w:val="24"/>
          <w:shd w:val="clear" w:color="auto" w:fill="FFFFFF"/>
        </w:rPr>
        <w:t>4</w:t>
      </w:r>
      <w:r w:rsidR="006742F9" w:rsidRPr="00CB03E9">
        <w:rPr>
          <w:rFonts w:ascii="Arial" w:hAnsi="Arial" w:cs="Arial"/>
          <w:iCs/>
          <w:color w:val="FF0000"/>
          <w:sz w:val="24"/>
          <w:szCs w:val="24"/>
          <w:shd w:val="clear" w:color="auto" w:fill="FFFFFF"/>
        </w:rPr>
        <w:t>,</w:t>
      </w:r>
      <w:r w:rsidR="00CB03E9">
        <w:rPr>
          <w:rFonts w:ascii="Arial" w:hAnsi="Arial" w:cs="Arial"/>
          <w:iCs/>
          <w:color w:val="FF0000"/>
          <w:sz w:val="24"/>
          <w:szCs w:val="24"/>
          <w:shd w:val="clear" w:color="auto" w:fill="FFFFFF"/>
        </w:rPr>
        <w:t xml:space="preserve"> 27</w:t>
      </w:r>
      <w:r w:rsidR="00A9344A">
        <w:rPr>
          <w:rFonts w:ascii="Arial" w:hAnsi="Arial" w:cs="Arial"/>
          <w:iCs/>
          <w:color w:val="FF0000"/>
          <w:sz w:val="24"/>
          <w:szCs w:val="24"/>
          <w:shd w:val="clear" w:color="auto" w:fill="FFFFFF"/>
        </w:rPr>
        <w:t>6</w:t>
      </w:r>
      <w:r w:rsidR="00CB03E9">
        <w:rPr>
          <w:rFonts w:ascii="Arial" w:hAnsi="Arial" w:cs="Arial"/>
          <w:iCs/>
          <w:color w:val="FF0000"/>
          <w:sz w:val="24"/>
          <w:szCs w:val="24"/>
          <w:shd w:val="clear" w:color="auto" w:fill="FFFFFF"/>
        </w:rPr>
        <w:t>-27</w:t>
      </w:r>
      <w:r w:rsidR="00A9344A">
        <w:rPr>
          <w:rFonts w:ascii="Arial" w:hAnsi="Arial" w:cs="Arial"/>
          <w:iCs/>
          <w:color w:val="FF0000"/>
          <w:sz w:val="24"/>
          <w:szCs w:val="24"/>
          <w:shd w:val="clear" w:color="auto" w:fill="FFFFFF"/>
        </w:rPr>
        <w:t>7</w:t>
      </w:r>
      <w:r w:rsidR="00CB03E9">
        <w:rPr>
          <w:rFonts w:ascii="Arial" w:hAnsi="Arial" w:cs="Arial"/>
          <w:iCs/>
          <w:color w:val="FF0000"/>
          <w:sz w:val="24"/>
          <w:szCs w:val="24"/>
          <w:shd w:val="clear" w:color="auto" w:fill="FFFFFF"/>
        </w:rPr>
        <w:t>, 31</w:t>
      </w:r>
      <w:r w:rsidR="00A9344A">
        <w:rPr>
          <w:rFonts w:ascii="Arial" w:hAnsi="Arial" w:cs="Arial"/>
          <w:iCs/>
          <w:color w:val="FF0000"/>
          <w:sz w:val="24"/>
          <w:szCs w:val="24"/>
          <w:shd w:val="clear" w:color="auto" w:fill="FFFFFF"/>
        </w:rPr>
        <w:t>8</w:t>
      </w:r>
      <w:r w:rsidR="006742F9" w:rsidRPr="00CB03E9">
        <w:rPr>
          <w:rFonts w:ascii="Arial" w:hAnsi="Arial" w:cs="Arial"/>
          <w:iCs/>
          <w:color w:val="FF0000"/>
          <w:sz w:val="24"/>
          <w:szCs w:val="24"/>
          <w:shd w:val="clear" w:color="auto" w:fill="FFFFFF"/>
        </w:rPr>
        <w:t>-</w:t>
      </w:r>
      <w:r w:rsidR="00CB03E9">
        <w:rPr>
          <w:rFonts w:ascii="Arial" w:hAnsi="Arial" w:cs="Arial"/>
          <w:iCs/>
          <w:color w:val="FF0000"/>
          <w:sz w:val="24"/>
          <w:szCs w:val="24"/>
          <w:shd w:val="clear" w:color="auto" w:fill="FFFFFF"/>
        </w:rPr>
        <w:t>3</w:t>
      </w:r>
      <w:r w:rsidR="00A9344A">
        <w:rPr>
          <w:rFonts w:ascii="Arial" w:hAnsi="Arial" w:cs="Arial"/>
          <w:iCs/>
          <w:color w:val="FF0000"/>
          <w:sz w:val="24"/>
          <w:szCs w:val="24"/>
          <w:shd w:val="clear" w:color="auto" w:fill="FFFFFF"/>
        </w:rPr>
        <w:t>20</w:t>
      </w:r>
      <w:r w:rsidR="003E675D" w:rsidRPr="00CB03E9">
        <w:rPr>
          <w:rFonts w:ascii="Arial" w:hAnsi="Arial" w:cs="Arial"/>
          <w:iCs/>
          <w:color w:val="FF0000"/>
          <w:sz w:val="24"/>
          <w:szCs w:val="24"/>
          <w:shd w:val="clear" w:color="auto" w:fill="FFFFFF"/>
        </w:rPr>
        <w:br/>
      </w:r>
      <w:r w:rsidR="003E675D" w:rsidRPr="003E675D">
        <w:rPr>
          <w:rFonts w:ascii="Arial" w:hAnsi="Arial" w:cs="Arial"/>
          <w:iCs/>
          <w:color w:val="595959"/>
          <w:sz w:val="24"/>
          <w:szCs w:val="24"/>
          <w:shd w:val="clear" w:color="auto" w:fill="FFFFFF"/>
        </w:rPr>
        <w:t>Minor comments</w:t>
      </w:r>
      <w:r w:rsidR="003E675D" w:rsidRPr="003E675D">
        <w:rPr>
          <w:rFonts w:ascii="Arial" w:hAnsi="Arial" w:cs="Arial"/>
          <w:iCs/>
          <w:color w:val="595959"/>
          <w:sz w:val="24"/>
          <w:szCs w:val="24"/>
          <w:shd w:val="clear" w:color="auto" w:fill="FFFFFF"/>
        </w:rPr>
        <w:br/>
        <w:t>Adding some indications of significant post-hoc analyses would be nice for Fig 1. </w:t>
      </w:r>
      <w:r w:rsidR="003E675D" w:rsidRPr="003E675D">
        <w:rPr>
          <w:rFonts w:ascii="Arial" w:hAnsi="Arial" w:cs="Arial"/>
          <w:iCs/>
          <w:color w:val="595959"/>
          <w:sz w:val="24"/>
          <w:szCs w:val="24"/>
          <w:shd w:val="clear" w:color="auto" w:fill="FFFFFF"/>
        </w:rPr>
        <w:br/>
      </w:r>
      <w:r w:rsidR="00102336">
        <w:rPr>
          <w:rFonts w:ascii="Arial" w:hAnsi="Arial" w:cs="Arial"/>
          <w:iCs/>
          <w:color w:val="FF0000"/>
          <w:sz w:val="24"/>
          <w:szCs w:val="24"/>
          <w:shd w:val="clear" w:color="auto" w:fill="FFFFFF"/>
        </w:rPr>
        <w:t xml:space="preserve">Results of </w:t>
      </w:r>
      <w:r w:rsidR="00C7522D">
        <w:rPr>
          <w:rFonts w:ascii="Arial" w:hAnsi="Arial" w:cs="Arial"/>
          <w:iCs/>
          <w:color w:val="FF0000"/>
          <w:sz w:val="24"/>
          <w:szCs w:val="24"/>
          <w:shd w:val="clear" w:color="auto" w:fill="FFFFFF"/>
        </w:rPr>
        <w:t>Kruskal-</w:t>
      </w:r>
      <w:r w:rsidR="00102336">
        <w:rPr>
          <w:rFonts w:ascii="Arial" w:hAnsi="Arial" w:cs="Arial"/>
          <w:iCs/>
          <w:color w:val="FF0000"/>
          <w:sz w:val="24"/>
          <w:szCs w:val="24"/>
          <w:shd w:val="clear" w:color="auto" w:fill="FFFFFF"/>
        </w:rPr>
        <w:t>Wallis Tests for the comparison of medians were added to the figure caption</w:t>
      </w:r>
      <w:r w:rsidR="00DE6F0D">
        <w:rPr>
          <w:rFonts w:ascii="Arial" w:hAnsi="Arial" w:cs="Arial"/>
          <w:iCs/>
          <w:color w:val="FF0000"/>
          <w:sz w:val="24"/>
          <w:szCs w:val="24"/>
          <w:shd w:val="clear" w:color="auto" w:fill="FFFFFF"/>
        </w:rPr>
        <w:t xml:space="preserve"> L</w:t>
      </w:r>
      <w:r w:rsidR="008D3D9D">
        <w:rPr>
          <w:rFonts w:ascii="Arial" w:hAnsi="Arial" w:cs="Arial"/>
          <w:iCs/>
          <w:color w:val="FF0000"/>
          <w:sz w:val="24"/>
          <w:szCs w:val="24"/>
          <w:shd w:val="clear" w:color="auto" w:fill="FFFFFF"/>
        </w:rPr>
        <w:t>3</w:t>
      </w:r>
      <w:r w:rsidR="00CB03E9">
        <w:rPr>
          <w:rFonts w:ascii="Arial" w:hAnsi="Arial" w:cs="Arial"/>
          <w:iCs/>
          <w:color w:val="FF0000"/>
          <w:sz w:val="24"/>
          <w:szCs w:val="24"/>
          <w:shd w:val="clear" w:color="auto" w:fill="FFFFFF"/>
        </w:rPr>
        <w:t>4</w:t>
      </w:r>
      <w:r w:rsidR="00A9344A">
        <w:rPr>
          <w:rFonts w:ascii="Arial" w:hAnsi="Arial" w:cs="Arial"/>
          <w:iCs/>
          <w:color w:val="FF0000"/>
          <w:sz w:val="24"/>
          <w:szCs w:val="24"/>
          <w:shd w:val="clear" w:color="auto" w:fill="FFFFFF"/>
        </w:rPr>
        <w:t>9</w:t>
      </w:r>
      <w:r w:rsidR="00DE6F0D">
        <w:rPr>
          <w:rFonts w:ascii="Arial" w:hAnsi="Arial" w:cs="Arial"/>
          <w:iCs/>
          <w:color w:val="FF0000"/>
          <w:sz w:val="24"/>
          <w:szCs w:val="24"/>
          <w:shd w:val="clear" w:color="auto" w:fill="FFFFFF"/>
        </w:rPr>
        <w:t>-</w:t>
      </w:r>
      <w:r w:rsidR="008D3D9D">
        <w:rPr>
          <w:rFonts w:ascii="Arial" w:hAnsi="Arial" w:cs="Arial"/>
          <w:iCs/>
          <w:color w:val="FF0000"/>
          <w:sz w:val="24"/>
          <w:szCs w:val="24"/>
          <w:shd w:val="clear" w:color="auto" w:fill="FFFFFF"/>
        </w:rPr>
        <w:t>3</w:t>
      </w:r>
      <w:r w:rsidR="00A9344A">
        <w:rPr>
          <w:rFonts w:ascii="Arial" w:hAnsi="Arial" w:cs="Arial"/>
          <w:iCs/>
          <w:color w:val="FF0000"/>
          <w:sz w:val="24"/>
          <w:szCs w:val="24"/>
          <w:shd w:val="clear" w:color="auto" w:fill="FFFFFF"/>
        </w:rPr>
        <w:t>52</w:t>
      </w:r>
      <w:r w:rsidR="00CB03E9">
        <w:rPr>
          <w:rFonts w:ascii="Arial" w:hAnsi="Arial" w:cs="Arial"/>
          <w:iCs/>
          <w:color w:val="FF0000"/>
          <w:sz w:val="24"/>
          <w:szCs w:val="24"/>
          <w:shd w:val="clear" w:color="auto" w:fill="FFFFFF"/>
        </w:rPr>
        <w:t xml:space="preserve"> and are </w:t>
      </w:r>
      <w:r w:rsidR="00C7522D">
        <w:rPr>
          <w:rFonts w:ascii="Arial" w:hAnsi="Arial" w:cs="Arial"/>
          <w:iCs/>
          <w:color w:val="FF0000"/>
          <w:sz w:val="24"/>
          <w:szCs w:val="24"/>
          <w:shd w:val="clear" w:color="auto" w:fill="FFFFFF"/>
        </w:rPr>
        <w:t>stated in the text L184-185.</w:t>
      </w:r>
      <w:r w:rsidR="003E675D" w:rsidRPr="003E675D">
        <w:rPr>
          <w:rFonts w:ascii="Arial" w:hAnsi="Arial" w:cs="Arial"/>
          <w:iCs/>
          <w:color w:val="595959"/>
          <w:sz w:val="24"/>
          <w:szCs w:val="24"/>
          <w:shd w:val="clear" w:color="auto" w:fill="FFFFFF"/>
        </w:rPr>
        <w:br/>
        <w:t>Methods - Madin et al. 2016 has also demonstrated skewed taxonomic coverage of traits</w:t>
      </w:r>
      <w:r w:rsidR="00102336">
        <w:rPr>
          <w:rFonts w:ascii="Arial" w:hAnsi="Arial" w:cs="Arial"/>
          <w:iCs/>
          <w:color w:val="595959"/>
          <w:sz w:val="24"/>
          <w:szCs w:val="24"/>
          <w:shd w:val="clear" w:color="auto" w:fill="FFFFFF"/>
        </w:rPr>
        <w:t>.</w:t>
      </w:r>
    </w:p>
    <w:p w14:paraId="3B0E6262" w14:textId="1BEA50A7" w:rsidR="00426A64" w:rsidRDefault="00604BAD" w:rsidP="003E675D">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This is exactly the reason why we ended up using just four traits. The imputation approach was used to fill minor gaps but traits missing in more than 5% </w:t>
      </w:r>
      <w:r w:rsidR="00EE5A9C">
        <w:rPr>
          <w:rFonts w:ascii="Arial" w:hAnsi="Arial" w:cs="Arial"/>
          <w:iCs/>
          <w:color w:val="FF0000"/>
          <w:sz w:val="24"/>
          <w:szCs w:val="24"/>
          <w:shd w:val="clear" w:color="auto" w:fill="FFFFFF"/>
        </w:rPr>
        <w:t xml:space="preserve">taxa </w:t>
      </w:r>
      <w:r>
        <w:rPr>
          <w:rFonts w:ascii="Arial" w:hAnsi="Arial" w:cs="Arial"/>
          <w:iCs/>
          <w:color w:val="FF0000"/>
          <w:sz w:val="24"/>
          <w:szCs w:val="24"/>
          <w:shd w:val="clear" w:color="auto" w:fill="FFFFFF"/>
        </w:rPr>
        <w:t xml:space="preserve">were excluded (see methods). </w:t>
      </w:r>
      <w:r w:rsidR="003E675D" w:rsidRPr="003E675D">
        <w:rPr>
          <w:rFonts w:ascii="Arial" w:hAnsi="Arial" w:cs="Arial"/>
          <w:iCs/>
          <w:color w:val="595959"/>
          <w:sz w:val="24"/>
          <w:szCs w:val="24"/>
          <w:shd w:val="clear" w:color="auto" w:fill="FFFFFF"/>
        </w:rPr>
        <w:br/>
        <w:t>Why was growth form reduced to a binary variable or branching vs non-branching?? This seems like a gross oversimplification. </w:t>
      </w:r>
      <w:r w:rsidR="003E675D" w:rsidRPr="003E675D">
        <w:rPr>
          <w:rFonts w:ascii="Arial" w:hAnsi="Arial" w:cs="Arial"/>
          <w:iCs/>
          <w:color w:val="595959"/>
          <w:sz w:val="24"/>
          <w:szCs w:val="24"/>
          <w:shd w:val="clear" w:color="auto" w:fill="FFFFFF"/>
        </w:rPr>
        <w:br/>
      </w:r>
      <w:r>
        <w:rPr>
          <w:rFonts w:ascii="Arial" w:hAnsi="Arial" w:cs="Arial"/>
          <w:iCs/>
          <w:color w:val="FF0000"/>
          <w:sz w:val="24"/>
          <w:szCs w:val="24"/>
          <w:shd w:val="clear" w:color="auto" w:fill="FFFFFF"/>
        </w:rPr>
        <w:t>We now defend our approach in the main text more explicitly.</w:t>
      </w:r>
      <w:r w:rsidR="00426A64">
        <w:rPr>
          <w:rFonts w:ascii="Arial" w:hAnsi="Arial" w:cs="Arial"/>
          <w:iCs/>
          <w:color w:val="FF0000"/>
          <w:sz w:val="24"/>
          <w:szCs w:val="24"/>
          <w:shd w:val="clear" w:color="auto" w:fill="FFFFFF"/>
        </w:rPr>
        <w:t xml:space="preserve"> </w:t>
      </w:r>
      <w:r>
        <w:rPr>
          <w:rFonts w:ascii="Arial" w:hAnsi="Arial" w:cs="Arial"/>
          <w:iCs/>
          <w:color w:val="FF0000"/>
          <w:sz w:val="24"/>
          <w:szCs w:val="24"/>
          <w:shd w:val="clear" w:color="auto" w:fill="FFFFFF"/>
        </w:rPr>
        <w:t>In short:</w:t>
      </w:r>
    </w:p>
    <w:p w14:paraId="31E11CB3" w14:textId="2ECCD5DF" w:rsidR="00426A64" w:rsidRPr="00D914EE" w:rsidRDefault="00426A64" w:rsidP="00D914EE">
      <w:pPr>
        <w:spacing w:line="480" w:lineRule="auto"/>
        <w:rPr>
          <w:rFonts w:ascii="Arial" w:hAnsi="Arial" w:cs="Arial"/>
          <w:iCs/>
          <w:color w:val="FF0000"/>
          <w:sz w:val="24"/>
          <w:szCs w:val="24"/>
          <w:shd w:val="clear" w:color="auto" w:fill="FFFFFF"/>
        </w:rPr>
      </w:pPr>
      <w:r w:rsidRPr="00426A64">
        <w:rPr>
          <w:rFonts w:ascii="Arial" w:hAnsi="Arial" w:cs="Arial"/>
          <w:iCs/>
          <w:color w:val="FF0000"/>
          <w:sz w:val="24"/>
          <w:szCs w:val="24"/>
          <w:shd w:val="clear" w:color="auto" w:fill="FFFFFF"/>
        </w:rPr>
        <w:lastRenderedPageBreak/>
        <w:t>1.</w:t>
      </w:r>
      <w:r>
        <w:rPr>
          <w:rFonts w:ascii="Arial" w:hAnsi="Arial" w:cs="Arial"/>
          <w:iCs/>
          <w:color w:val="FF0000"/>
          <w:sz w:val="24"/>
          <w:szCs w:val="24"/>
          <w:shd w:val="clear" w:color="auto" w:fill="FFFFFF"/>
        </w:rPr>
        <w:t xml:space="preserve"> </w:t>
      </w:r>
      <w:r w:rsidR="00604BAD">
        <w:rPr>
          <w:rFonts w:ascii="Arial" w:hAnsi="Arial" w:cs="Arial"/>
          <w:iCs/>
          <w:color w:val="FF0000"/>
          <w:sz w:val="24"/>
          <w:szCs w:val="24"/>
          <w:shd w:val="clear" w:color="auto" w:fill="FFFFFF"/>
        </w:rPr>
        <w:t>T</w:t>
      </w:r>
      <w:r>
        <w:rPr>
          <w:rFonts w:ascii="Arial" w:hAnsi="Arial" w:cs="Arial"/>
          <w:iCs/>
          <w:color w:val="FF0000"/>
          <w:sz w:val="24"/>
          <w:szCs w:val="24"/>
          <w:shd w:val="clear" w:color="auto" w:fill="FFFFFF"/>
        </w:rPr>
        <w:t xml:space="preserve">he CTB lists 12 different growth forms. To include them all in the analyses </w:t>
      </w:r>
      <w:r w:rsidR="00A26C5C">
        <w:rPr>
          <w:rFonts w:ascii="Arial" w:hAnsi="Arial" w:cs="Arial"/>
          <w:iCs/>
          <w:color w:val="FF0000"/>
          <w:sz w:val="24"/>
          <w:szCs w:val="24"/>
          <w:shd w:val="clear" w:color="auto" w:fill="FFFFFF"/>
        </w:rPr>
        <w:t>could cause</w:t>
      </w:r>
      <w:r>
        <w:rPr>
          <w:rFonts w:ascii="Arial" w:hAnsi="Arial" w:cs="Arial"/>
          <w:iCs/>
          <w:color w:val="FF0000"/>
          <w:sz w:val="24"/>
          <w:szCs w:val="24"/>
          <w:shd w:val="clear" w:color="auto" w:fill="FFFFFF"/>
        </w:rPr>
        <w:t xml:space="preserve"> </w:t>
      </w:r>
      <w:r w:rsidR="00D914EE">
        <w:rPr>
          <w:rFonts w:ascii="Arial" w:hAnsi="Arial" w:cs="Arial"/>
          <w:iCs/>
          <w:color w:val="FF0000"/>
          <w:sz w:val="24"/>
          <w:szCs w:val="24"/>
          <w:shd w:val="clear" w:color="auto" w:fill="FFFFFF"/>
        </w:rPr>
        <w:t>model overfitting</w:t>
      </w:r>
      <w:r>
        <w:rPr>
          <w:rFonts w:ascii="Arial" w:hAnsi="Arial" w:cs="Arial"/>
          <w:iCs/>
          <w:color w:val="FF0000"/>
          <w:sz w:val="24"/>
          <w:szCs w:val="24"/>
          <w:shd w:val="clear" w:color="auto" w:fill="FFFFFF"/>
        </w:rPr>
        <w:t>, w</w:t>
      </w:r>
      <w:r w:rsidR="00604BAD">
        <w:rPr>
          <w:rFonts w:ascii="Arial" w:hAnsi="Arial" w:cs="Arial"/>
          <w:iCs/>
          <w:color w:val="FF0000"/>
          <w:sz w:val="24"/>
          <w:szCs w:val="24"/>
          <w:shd w:val="clear" w:color="auto" w:fill="FFFFFF"/>
        </w:rPr>
        <w:t>h</w:t>
      </w:r>
      <w:r>
        <w:rPr>
          <w:rFonts w:ascii="Arial" w:hAnsi="Arial" w:cs="Arial"/>
          <w:iCs/>
          <w:color w:val="FF0000"/>
          <w:sz w:val="24"/>
          <w:szCs w:val="24"/>
          <w:shd w:val="clear" w:color="auto" w:fill="FFFFFF"/>
        </w:rPr>
        <w:t>ere it is difficult to decide which growth form is really most relevant.</w:t>
      </w:r>
      <w:r w:rsidR="00D914EE">
        <w:rPr>
          <w:rFonts w:ascii="Arial" w:hAnsi="Arial" w:cs="Arial"/>
          <w:iCs/>
          <w:color w:val="FF0000"/>
          <w:sz w:val="24"/>
          <w:szCs w:val="24"/>
          <w:shd w:val="clear" w:color="auto" w:fill="FFFFFF"/>
        </w:rPr>
        <w:t xml:space="preserve"> </w:t>
      </w:r>
    </w:p>
    <w:p w14:paraId="51D2B09B" w14:textId="77777777" w:rsidR="00DE6F0D" w:rsidRDefault="00426A64" w:rsidP="00426A64">
      <w:pPr>
        <w:spacing w:line="480" w:lineRule="auto"/>
        <w:rPr>
          <w:rFonts w:ascii="Arial" w:hAnsi="Arial" w:cs="Arial"/>
          <w:iCs/>
          <w:color w:val="595959"/>
          <w:sz w:val="24"/>
          <w:szCs w:val="24"/>
          <w:shd w:val="clear" w:color="auto" w:fill="FFFFFF"/>
        </w:rPr>
      </w:pPr>
      <w:r>
        <w:rPr>
          <w:rFonts w:ascii="Arial" w:hAnsi="Arial" w:cs="Arial"/>
          <w:iCs/>
          <w:color w:val="FF0000"/>
          <w:sz w:val="24"/>
          <w:szCs w:val="24"/>
          <w:shd w:val="clear" w:color="auto" w:fill="FFFFFF"/>
        </w:rPr>
        <w:t>2. I</w:t>
      </w:r>
      <w:r w:rsidR="008B48F9">
        <w:rPr>
          <w:rFonts w:ascii="Arial" w:hAnsi="Arial" w:cs="Arial"/>
          <w:iCs/>
          <w:color w:val="FF0000"/>
          <w:sz w:val="24"/>
          <w:szCs w:val="24"/>
          <w:shd w:val="clear" w:color="auto" w:fill="FFFFFF"/>
        </w:rPr>
        <w:t>t</w:t>
      </w:r>
      <w:r>
        <w:rPr>
          <w:rFonts w:ascii="Arial" w:hAnsi="Arial" w:cs="Arial"/>
          <w:iCs/>
          <w:color w:val="FF0000"/>
          <w:sz w:val="24"/>
          <w:szCs w:val="24"/>
          <w:shd w:val="clear" w:color="auto" w:fill="FFFFFF"/>
        </w:rPr>
        <w:t xml:space="preserve"> is reasonable to condense the growth forms, because, although some growth forms are single categories like hispidose, corymbose and caespidose</w:t>
      </w:r>
      <w:r w:rsidR="00D914EE">
        <w:rPr>
          <w:rFonts w:ascii="Arial" w:hAnsi="Arial" w:cs="Arial"/>
          <w:iCs/>
          <w:color w:val="FF0000"/>
          <w:sz w:val="24"/>
          <w:szCs w:val="24"/>
          <w:shd w:val="clear" w:color="auto" w:fill="FFFFFF"/>
        </w:rPr>
        <w:t>,</w:t>
      </w:r>
      <w:r>
        <w:rPr>
          <w:rFonts w:ascii="Arial" w:hAnsi="Arial" w:cs="Arial"/>
          <w:iCs/>
          <w:color w:val="FF0000"/>
          <w:sz w:val="24"/>
          <w:szCs w:val="24"/>
          <w:shd w:val="clear" w:color="auto" w:fill="FFFFFF"/>
        </w:rPr>
        <w:t xml:space="preserve"> their basic shape is still arborescent/branching and therefore we found it reasonable to pool them.</w:t>
      </w:r>
    </w:p>
    <w:p w14:paraId="2C928330" w14:textId="6D259C3E" w:rsidR="00CB03E9" w:rsidRDefault="00001752" w:rsidP="00CB03E9">
      <w:pPr>
        <w:spacing w:line="480" w:lineRule="auto"/>
        <w:rPr>
          <w:rFonts w:ascii="Arial" w:hAnsi="Arial" w:cs="Arial"/>
          <w:iCs/>
          <w:color w:val="FF0000"/>
          <w:sz w:val="24"/>
          <w:szCs w:val="24"/>
          <w:shd w:val="clear" w:color="auto" w:fill="FFFFFF"/>
        </w:rPr>
      </w:pPr>
      <w:ins w:id="21" w:author="Wolfgang Kiessling" w:date="2019-05-23T20:05:00Z">
        <w:r>
          <w:rPr>
            <w:rFonts w:ascii="Arial" w:hAnsi="Arial" w:cs="Arial"/>
            <w:iCs/>
            <w:color w:val="FF0000"/>
            <w:sz w:val="24"/>
            <w:szCs w:val="24"/>
            <w:shd w:val="clear" w:color="auto" w:fill="FFFFFF"/>
          </w:rPr>
          <w:t xml:space="preserve">A rationale </w:t>
        </w:r>
      </w:ins>
      <w:del w:id="22" w:author="Wolfgang Kiessling" w:date="2019-05-23T20:05:00Z">
        <w:r w:rsidR="00CB03E9" w:rsidDel="00001752">
          <w:rPr>
            <w:rFonts w:ascii="Arial" w:hAnsi="Arial" w:cs="Arial"/>
            <w:iCs/>
            <w:color w:val="FF0000"/>
            <w:sz w:val="24"/>
            <w:szCs w:val="24"/>
            <w:shd w:val="clear" w:color="auto" w:fill="FFFFFF"/>
          </w:rPr>
          <w:delText xml:space="preserve">Explanation </w:delText>
        </w:r>
      </w:del>
      <w:r w:rsidR="00CB03E9">
        <w:rPr>
          <w:rFonts w:ascii="Arial" w:hAnsi="Arial" w:cs="Arial"/>
          <w:iCs/>
          <w:color w:val="FF0000"/>
          <w:sz w:val="24"/>
          <w:szCs w:val="24"/>
          <w:shd w:val="clear" w:color="auto" w:fill="FFFFFF"/>
        </w:rPr>
        <w:t xml:space="preserve">for the pooling is </w:t>
      </w:r>
      <w:ins w:id="23" w:author="Wolfgang Kiessling" w:date="2019-05-23T20:04:00Z">
        <w:r>
          <w:rPr>
            <w:rFonts w:ascii="Arial" w:hAnsi="Arial" w:cs="Arial"/>
            <w:iCs/>
            <w:color w:val="FF0000"/>
            <w:sz w:val="24"/>
            <w:szCs w:val="24"/>
            <w:shd w:val="clear" w:color="auto" w:fill="FFFFFF"/>
          </w:rPr>
          <w:t xml:space="preserve">now </w:t>
        </w:r>
      </w:ins>
      <w:r w:rsidR="00CB03E9">
        <w:rPr>
          <w:rFonts w:ascii="Arial" w:hAnsi="Arial" w:cs="Arial"/>
          <w:iCs/>
          <w:color w:val="FF0000"/>
          <w:sz w:val="24"/>
          <w:szCs w:val="24"/>
          <w:shd w:val="clear" w:color="auto" w:fill="FFFFFF"/>
        </w:rPr>
        <w:t xml:space="preserve">given </w:t>
      </w:r>
      <w:del w:id="24" w:author="Wolfgang Kiessling" w:date="2019-05-23T20:04:00Z">
        <w:r w:rsidR="00CB03E9" w:rsidDel="00001752">
          <w:rPr>
            <w:rFonts w:ascii="Arial" w:hAnsi="Arial" w:cs="Arial"/>
            <w:iCs/>
            <w:color w:val="FF0000"/>
            <w:sz w:val="24"/>
            <w:szCs w:val="24"/>
            <w:shd w:val="clear" w:color="auto" w:fill="FFFFFF"/>
          </w:rPr>
          <w:delText xml:space="preserve">now </w:delText>
        </w:r>
      </w:del>
      <w:r w:rsidR="00CB03E9">
        <w:rPr>
          <w:rFonts w:ascii="Arial" w:hAnsi="Arial" w:cs="Arial"/>
          <w:iCs/>
          <w:color w:val="FF0000"/>
          <w:sz w:val="24"/>
          <w:szCs w:val="24"/>
          <w:shd w:val="clear" w:color="auto" w:fill="FFFFFF"/>
        </w:rPr>
        <w:t xml:space="preserve">and </w:t>
      </w:r>
      <w:ins w:id="25" w:author="Wolfgang Kiessling" w:date="2019-05-23T20:05:00Z">
        <w:r>
          <w:rPr>
            <w:rFonts w:ascii="Arial" w:hAnsi="Arial" w:cs="Arial"/>
            <w:iCs/>
            <w:color w:val="FF0000"/>
            <w:sz w:val="24"/>
            <w:szCs w:val="24"/>
            <w:shd w:val="clear" w:color="auto" w:fill="FFFFFF"/>
          </w:rPr>
          <w:t>the pooling scheme described</w:t>
        </w:r>
      </w:ins>
      <w:del w:id="26" w:author="Wolfgang Kiessling" w:date="2019-05-23T20:05:00Z">
        <w:r w:rsidR="00CB03E9" w:rsidDel="00001752">
          <w:rPr>
            <w:rFonts w:ascii="Arial" w:hAnsi="Arial" w:cs="Arial"/>
            <w:iCs/>
            <w:color w:val="FF0000"/>
            <w:sz w:val="24"/>
            <w:szCs w:val="24"/>
            <w:shd w:val="clear" w:color="auto" w:fill="FFFFFF"/>
          </w:rPr>
          <w:delText>an explanation which growth forms were join</w:delText>
        </w:r>
        <w:r w:rsidR="00A26C5C" w:rsidDel="00001752">
          <w:rPr>
            <w:rFonts w:ascii="Arial" w:hAnsi="Arial" w:cs="Arial"/>
            <w:iCs/>
            <w:color w:val="FF0000"/>
            <w:sz w:val="24"/>
            <w:szCs w:val="24"/>
            <w:shd w:val="clear" w:color="auto" w:fill="FFFFFF"/>
          </w:rPr>
          <w:delText>ed</w:delText>
        </w:r>
        <w:r w:rsidR="00CB03E9" w:rsidDel="00001752">
          <w:rPr>
            <w:rFonts w:ascii="Arial" w:hAnsi="Arial" w:cs="Arial"/>
            <w:iCs/>
            <w:color w:val="FF0000"/>
            <w:sz w:val="24"/>
            <w:szCs w:val="24"/>
            <w:shd w:val="clear" w:color="auto" w:fill="FFFFFF"/>
          </w:rPr>
          <w:delText xml:space="preserve"> can now be found</w:delText>
        </w:r>
      </w:del>
      <w:r w:rsidR="00CB03E9">
        <w:rPr>
          <w:rFonts w:ascii="Arial" w:hAnsi="Arial" w:cs="Arial"/>
          <w:iCs/>
          <w:color w:val="FF0000"/>
          <w:sz w:val="24"/>
          <w:szCs w:val="24"/>
          <w:shd w:val="clear" w:color="auto" w:fill="FFFFFF"/>
        </w:rPr>
        <w:t xml:space="preserve"> in L94-</w:t>
      </w:r>
      <w:r w:rsidR="00A9344A">
        <w:rPr>
          <w:rFonts w:ascii="Arial" w:hAnsi="Arial" w:cs="Arial"/>
          <w:iCs/>
          <w:color w:val="FF0000"/>
          <w:sz w:val="24"/>
          <w:szCs w:val="24"/>
          <w:shd w:val="clear" w:color="auto" w:fill="FFFFFF"/>
        </w:rPr>
        <w:t>98</w:t>
      </w:r>
    </w:p>
    <w:p w14:paraId="2416C35D" w14:textId="1ACE0174" w:rsidR="00426A64" w:rsidRDefault="003E675D" w:rsidP="00426A64">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L147-149 Why were these two particular species selected, re: "two extinct Caribbean species Pocillopora palmata and Orbicella nancyi (Pandolfi et al. 2001) was used to determine whether predicted extinction risk was actually greater than average for these species". Not clear why this is relevant. </w:t>
      </w:r>
    </w:p>
    <w:p w14:paraId="37F64CA2" w14:textId="2EDFEAEB" w:rsidR="00DE6F0D" w:rsidRDefault="00426A64" w:rsidP="001E5829">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This is relevant because these two species are the only </w:t>
      </w:r>
      <w:r w:rsidR="00D914EE" w:rsidRPr="00D914EE">
        <w:rPr>
          <w:rFonts w:ascii="Arial" w:hAnsi="Arial" w:cs="Arial"/>
          <w:iCs/>
          <w:color w:val="FF0000"/>
          <w:sz w:val="24"/>
          <w:szCs w:val="24"/>
          <w:shd w:val="clear" w:color="auto" w:fill="FFFFFF"/>
        </w:rPr>
        <w:t xml:space="preserve">taxonomically </w:t>
      </w:r>
      <w:r>
        <w:rPr>
          <w:rFonts w:ascii="Arial" w:hAnsi="Arial" w:cs="Arial"/>
          <w:iCs/>
          <w:color w:val="FF0000"/>
          <w:sz w:val="24"/>
          <w:szCs w:val="24"/>
          <w:shd w:val="clear" w:color="auto" w:fill="FFFFFF"/>
        </w:rPr>
        <w:t xml:space="preserve">verified </w:t>
      </w:r>
      <w:r w:rsidR="00EE5A9C">
        <w:rPr>
          <w:rFonts w:ascii="Arial" w:hAnsi="Arial" w:cs="Arial"/>
          <w:iCs/>
          <w:color w:val="FF0000"/>
          <w:sz w:val="24"/>
          <w:szCs w:val="24"/>
          <w:shd w:val="clear" w:color="auto" w:fill="FFFFFF"/>
        </w:rPr>
        <w:t xml:space="preserve">coral </w:t>
      </w:r>
      <w:r w:rsidR="00D72FCE">
        <w:rPr>
          <w:rFonts w:ascii="Arial" w:hAnsi="Arial" w:cs="Arial"/>
          <w:iCs/>
          <w:color w:val="FF0000"/>
          <w:sz w:val="24"/>
          <w:szCs w:val="24"/>
          <w:shd w:val="clear" w:color="auto" w:fill="FFFFFF"/>
        </w:rPr>
        <w:t>species in the Caribbean</w:t>
      </w:r>
      <w:r w:rsidR="00EE5A9C">
        <w:rPr>
          <w:rFonts w:ascii="Arial" w:hAnsi="Arial" w:cs="Arial"/>
          <w:iCs/>
          <w:color w:val="FF0000"/>
          <w:sz w:val="24"/>
          <w:szCs w:val="24"/>
          <w:shd w:val="clear" w:color="auto" w:fill="FFFFFF"/>
        </w:rPr>
        <w:t xml:space="preserve"> </w:t>
      </w:r>
      <w:del w:id="27" w:author="Wolfgang Kiessling" w:date="2019-05-23T20:06:00Z">
        <w:r w:rsidR="00EE5A9C" w:rsidDel="00001752">
          <w:rPr>
            <w:rFonts w:ascii="Arial" w:hAnsi="Arial" w:cs="Arial"/>
            <w:iCs/>
            <w:color w:val="FF0000"/>
            <w:sz w:val="24"/>
            <w:szCs w:val="24"/>
            <w:shd w:val="clear" w:color="auto" w:fill="FFFFFF"/>
          </w:rPr>
          <w:delText>that went extinct in the</w:delText>
        </w:r>
      </w:del>
      <w:ins w:id="28" w:author="Wolfgang Kiessling" w:date="2019-05-23T20:06:00Z">
        <w:r w:rsidR="00001752">
          <w:rPr>
            <w:rFonts w:ascii="Arial" w:hAnsi="Arial" w:cs="Arial"/>
            <w:iCs/>
            <w:color w:val="FF0000"/>
            <w:sz w:val="24"/>
            <w:szCs w:val="24"/>
            <w:shd w:val="clear" w:color="auto" w:fill="FFFFFF"/>
          </w:rPr>
          <w:t>with confirmed extinction after the LIG</w:t>
        </w:r>
      </w:ins>
      <w:del w:id="29" w:author="Wolfgang Kiessling" w:date="2019-05-23T20:06:00Z">
        <w:r w:rsidR="00EE5A9C" w:rsidDel="00001752">
          <w:rPr>
            <w:rFonts w:ascii="Arial" w:hAnsi="Arial" w:cs="Arial"/>
            <w:iCs/>
            <w:color w:val="FF0000"/>
            <w:sz w:val="24"/>
            <w:szCs w:val="24"/>
            <w:shd w:val="clear" w:color="auto" w:fill="FFFFFF"/>
          </w:rPr>
          <w:delText xml:space="preserve"> Pleistocene</w:delText>
        </w:r>
      </w:del>
      <w:r w:rsidR="00D72FCE">
        <w:rPr>
          <w:rFonts w:ascii="Arial" w:hAnsi="Arial" w:cs="Arial"/>
          <w:iCs/>
          <w:color w:val="FF0000"/>
          <w:sz w:val="24"/>
          <w:szCs w:val="24"/>
          <w:shd w:val="clear" w:color="auto" w:fill="FFFFFF"/>
        </w:rPr>
        <w:t>. All other</w:t>
      </w:r>
      <w:r w:rsidR="00D914EE">
        <w:rPr>
          <w:rFonts w:ascii="Arial" w:hAnsi="Arial" w:cs="Arial"/>
          <w:iCs/>
          <w:color w:val="FF0000"/>
          <w:sz w:val="24"/>
          <w:szCs w:val="24"/>
          <w:shd w:val="clear" w:color="auto" w:fill="FFFFFF"/>
        </w:rPr>
        <w:t xml:space="preserve"> nominal extinctions are based on </w:t>
      </w:r>
      <w:r w:rsidR="00D72FCE">
        <w:rPr>
          <w:rFonts w:ascii="Arial" w:hAnsi="Arial" w:cs="Arial"/>
          <w:iCs/>
          <w:color w:val="FF0000"/>
          <w:sz w:val="24"/>
          <w:szCs w:val="24"/>
          <w:shd w:val="clear" w:color="auto" w:fill="FFFFFF"/>
        </w:rPr>
        <w:t xml:space="preserve">old literature </w:t>
      </w:r>
      <w:r w:rsidR="00D914EE">
        <w:rPr>
          <w:rFonts w:ascii="Arial" w:hAnsi="Arial" w:cs="Arial"/>
          <w:iCs/>
          <w:color w:val="FF0000"/>
          <w:sz w:val="24"/>
          <w:szCs w:val="24"/>
          <w:shd w:val="clear" w:color="auto" w:fill="FFFFFF"/>
        </w:rPr>
        <w:t>without revisions</w:t>
      </w:r>
      <w:r w:rsidR="00D72FCE">
        <w:rPr>
          <w:rFonts w:ascii="Arial" w:hAnsi="Arial" w:cs="Arial"/>
          <w:iCs/>
          <w:color w:val="FF0000"/>
          <w:sz w:val="24"/>
          <w:szCs w:val="24"/>
          <w:shd w:val="clear" w:color="auto" w:fill="FFFFFF"/>
        </w:rPr>
        <w:t xml:space="preserve">. </w:t>
      </w:r>
      <w:ins w:id="30" w:author="Wolfgang Kiessling" w:date="2019-05-23T20:07:00Z">
        <w:r w:rsidR="00001752">
          <w:rPr>
            <w:rFonts w:ascii="Arial" w:hAnsi="Arial" w:cs="Arial"/>
            <w:iCs/>
            <w:color w:val="FF0000"/>
            <w:sz w:val="24"/>
            <w:szCs w:val="24"/>
            <w:shd w:val="clear" w:color="auto" w:fill="FFFFFF"/>
          </w:rPr>
          <w:t xml:space="preserve">Pending further studies, we cannot us more corals to check for the match between </w:t>
        </w:r>
      </w:ins>
      <w:del w:id="31" w:author="Wolfgang Kiessling" w:date="2019-05-23T20:07:00Z">
        <w:r w:rsidR="00D914EE" w:rsidDel="00001752">
          <w:rPr>
            <w:rFonts w:ascii="Arial" w:hAnsi="Arial" w:cs="Arial"/>
            <w:iCs/>
            <w:color w:val="FF0000"/>
            <w:sz w:val="24"/>
            <w:szCs w:val="24"/>
            <w:shd w:val="clear" w:color="auto" w:fill="FFFFFF"/>
          </w:rPr>
          <w:delText>Furthermore,</w:delText>
        </w:r>
        <w:r w:rsidR="00D72FCE" w:rsidDel="00001752">
          <w:rPr>
            <w:rFonts w:ascii="Arial" w:hAnsi="Arial" w:cs="Arial"/>
            <w:iCs/>
            <w:color w:val="FF0000"/>
            <w:sz w:val="24"/>
            <w:szCs w:val="24"/>
            <w:shd w:val="clear" w:color="auto" w:fill="FFFFFF"/>
          </w:rPr>
          <w:delText xml:space="preserve"> these species were chosen to test whether</w:delText>
        </w:r>
      </w:del>
      <w:r w:rsidR="00D72FCE">
        <w:rPr>
          <w:rFonts w:ascii="Arial" w:hAnsi="Arial" w:cs="Arial"/>
          <w:iCs/>
          <w:color w:val="FF0000"/>
          <w:sz w:val="24"/>
          <w:szCs w:val="24"/>
          <w:shd w:val="clear" w:color="auto" w:fill="FFFFFF"/>
        </w:rPr>
        <w:t xml:space="preserve"> </w:t>
      </w:r>
      <w:r w:rsidR="00D914EE">
        <w:rPr>
          <w:rFonts w:ascii="Arial" w:hAnsi="Arial" w:cs="Arial"/>
          <w:iCs/>
          <w:color w:val="FF0000"/>
          <w:sz w:val="24"/>
          <w:szCs w:val="24"/>
          <w:shd w:val="clear" w:color="auto" w:fill="FFFFFF"/>
        </w:rPr>
        <w:t xml:space="preserve">inferred IUCN </w:t>
      </w:r>
      <w:ins w:id="32" w:author="Wolfgang Kiessling" w:date="2019-05-23T20:07:00Z">
        <w:r w:rsidR="00001752">
          <w:rPr>
            <w:rFonts w:ascii="Arial" w:hAnsi="Arial" w:cs="Arial"/>
            <w:iCs/>
            <w:color w:val="FF0000"/>
            <w:sz w:val="24"/>
            <w:szCs w:val="24"/>
            <w:shd w:val="clear" w:color="auto" w:fill="FFFFFF"/>
          </w:rPr>
          <w:t>and extinction</w:t>
        </w:r>
      </w:ins>
      <w:del w:id="33" w:author="Wolfgang Kiessling" w:date="2019-05-23T20:07:00Z">
        <w:r w:rsidR="00D914EE" w:rsidDel="00001752">
          <w:rPr>
            <w:rFonts w:ascii="Arial" w:hAnsi="Arial" w:cs="Arial"/>
            <w:iCs/>
            <w:color w:val="FF0000"/>
            <w:sz w:val="24"/>
            <w:szCs w:val="24"/>
            <w:shd w:val="clear" w:color="auto" w:fill="FFFFFF"/>
          </w:rPr>
          <w:delText xml:space="preserve">status is actually relevant for </w:delText>
        </w:r>
        <w:r w:rsidR="00EE5A9C" w:rsidDel="00001752">
          <w:rPr>
            <w:rFonts w:ascii="Arial" w:hAnsi="Arial" w:cs="Arial"/>
            <w:iCs/>
            <w:color w:val="FF0000"/>
            <w:sz w:val="24"/>
            <w:szCs w:val="24"/>
            <w:shd w:val="clear" w:color="auto" w:fill="FFFFFF"/>
          </w:rPr>
          <w:delText xml:space="preserve">known </w:delText>
        </w:r>
        <w:r w:rsidR="00D914EE" w:rsidDel="00001752">
          <w:rPr>
            <w:rFonts w:ascii="Arial" w:hAnsi="Arial" w:cs="Arial"/>
            <w:iCs/>
            <w:color w:val="FF0000"/>
            <w:sz w:val="24"/>
            <w:szCs w:val="24"/>
            <w:shd w:val="clear" w:color="auto" w:fill="FFFFFF"/>
          </w:rPr>
          <w:delText>ex</w:delText>
        </w:r>
      </w:del>
      <w:del w:id="34" w:author="Wolfgang Kiessling" w:date="2019-05-23T20:08:00Z">
        <w:r w:rsidR="00D914EE" w:rsidDel="00001752">
          <w:rPr>
            <w:rFonts w:ascii="Arial" w:hAnsi="Arial" w:cs="Arial"/>
            <w:iCs/>
            <w:color w:val="FF0000"/>
            <w:sz w:val="24"/>
            <w:szCs w:val="24"/>
            <w:shd w:val="clear" w:color="auto" w:fill="FFFFFF"/>
          </w:rPr>
          <w:delText>tinctions</w:delText>
        </w:r>
      </w:del>
      <w:r w:rsidR="00D914EE">
        <w:rPr>
          <w:rFonts w:ascii="Arial" w:hAnsi="Arial" w:cs="Arial"/>
          <w:iCs/>
          <w:color w:val="FF0000"/>
          <w:sz w:val="24"/>
          <w:szCs w:val="24"/>
          <w:shd w:val="clear" w:color="auto" w:fill="FFFFFF"/>
        </w:rPr>
        <w:t>.</w:t>
      </w:r>
    </w:p>
    <w:p w14:paraId="46AAC4A9" w14:textId="7E036F5F" w:rsidR="001E5829" w:rsidRDefault="003E675D" w:rsidP="001E5829">
      <w:pPr>
        <w:spacing w:line="480" w:lineRule="auto"/>
        <w:rPr>
          <w:rFonts w:ascii="Arial" w:hAnsi="Arial" w:cs="Arial"/>
          <w:iCs/>
          <w:color w:val="FF0000"/>
          <w:sz w:val="24"/>
          <w:szCs w:val="24"/>
          <w:shd w:val="clear" w:color="auto" w:fill="FFFFFF"/>
        </w:rPr>
      </w:pPr>
      <w:r w:rsidRPr="00426A64">
        <w:rPr>
          <w:rFonts w:ascii="Arial" w:hAnsi="Arial" w:cs="Arial"/>
          <w:iCs/>
          <w:color w:val="595959"/>
          <w:sz w:val="24"/>
          <w:szCs w:val="24"/>
          <w:shd w:val="clear" w:color="auto" w:fill="FFFFFF"/>
        </w:rPr>
        <w:t>Section on single traits starting L228; how do findings relate to supertrait of Colony mass per area (CMA) proposed by Madin et al. TREE 2016? I think the authors can do a better job placing their research and discussion in the context of recent literature. </w:t>
      </w:r>
      <w:r w:rsidRPr="00426A64">
        <w:rPr>
          <w:rFonts w:ascii="Arial" w:hAnsi="Arial" w:cs="Arial"/>
          <w:iCs/>
          <w:color w:val="595959"/>
          <w:sz w:val="24"/>
          <w:szCs w:val="24"/>
          <w:shd w:val="clear" w:color="auto" w:fill="FFFFFF"/>
        </w:rPr>
        <w:br/>
      </w:r>
      <w:r w:rsidR="003929B9">
        <w:rPr>
          <w:rFonts w:ascii="Arial" w:hAnsi="Arial" w:cs="Arial"/>
          <w:iCs/>
          <w:color w:val="FF0000"/>
          <w:sz w:val="24"/>
          <w:szCs w:val="24"/>
          <w:shd w:val="clear" w:color="auto" w:fill="FFFFFF"/>
        </w:rPr>
        <w:t xml:space="preserve">This paper was </w:t>
      </w:r>
      <w:r w:rsidR="001E5829">
        <w:rPr>
          <w:rFonts w:ascii="Arial" w:hAnsi="Arial" w:cs="Arial"/>
          <w:iCs/>
          <w:color w:val="FF0000"/>
          <w:sz w:val="24"/>
          <w:szCs w:val="24"/>
          <w:shd w:val="clear" w:color="auto" w:fill="FFFFFF"/>
        </w:rPr>
        <w:t>already</w:t>
      </w:r>
      <w:r w:rsidR="003929B9">
        <w:rPr>
          <w:rFonts w:ascii="Arial" w:hAnsi="Arial" w:cs="Arial"/>
          <w:iCs/>
          <w:color w:val="FF0000"/>
          <w:sz w:val="24"/>
          <w:szCs w:val="24"/>
          <w:shd w:val="clear" w:color="auto" w:fill="FFFFFF"/>
        </w:rPr>
        <w:t xml:space="preserve"> cited by us</w:t>
      </w:r>
      <w:r w:rsidR="00996272">
        <w:rPr>
          <w:rFonts w:ascii="Arial" w:hAnsi="Arial" w:cs="Arial"/>
          <w:iCs/>
          <w:color w:val="FF0000"/>
          <w:sz w:val="24"/>
          <w:szCs w:val="24"/>
          <w:shd w:val="clear" w:color="auto" w:fill="FFFFFF"/>
        </w:rPr>
        <w:t xml:space="preserve"> and we admit the possible advantages </w:t>
      </w:r>
      <w:r w:rsidR="00D914EE">
        <w:rPr>
          <w:rFonts w:ascii="Arial" w:hAnsi="Arial" w:cs="Arial"/>
          <w:iCs/>
          <w:color w:val="FF0000"/>
          <w:sz w:val="24"/>
          <w:szCs w:val="24"/>
          <w:shd w:val="clear" w:color="auto" w:fill="FFFFFF"/>
        </w:rPr>
        <w:t xml:space="preserve">of a supertrait </w:t>
      </w:r>
      <w:r w:rsidR="00D914EE">
        <w:rPr>
          <w:rFonts w:ascii="Arial" w:hAnsi="Arial" w:cs="Arial"/>
          <w:iCs/>
          <w:color w:val="FF0000"/>
          <w:sz w:val="24"/>
          <w:szCs w:val="24"/>
          <w:shd w:val="clear" w:color="auto" w:fill="FFFFFF"/>
        </w:rPr>
        <w:lastRenderedPageBreak/>
        <w:t xml:space="preserve">approach. However, our constraint on data completeness prevented us from </w:t>
      </w:r>
      <w:r w:rsidR="001E5829">
        <w:rPr>
          <w:rFonts w:ascii="Arial" w:hAnsi="Arial" w:cs="Arial"/>
          <w:iCs/>
          <w:color w:val="FF0000"/>
          <w:sz w:val="24"/>
          <w:szCs w:val="24"/>
          <w:shd w:val="clear" w:color="auto" w:fill="FFFFFF"/>
        </w:rPr>
        <w:t>exploring the entire suite of traits. In any case, we now mention the term ‘supertrait’ explicitly and suggest that corallite size may be close to its original definition as “</w:t>
      </w:r>
      <w:r w:rsidR="001E5829" w:rsidRPr="001E5829">
        <w:rPr>
          <w:rFonts w:ascii="Arial" w:hAnsi="Arial" w:cs="Arial"/>
          <w:iCs/>
          <w:color w:val="FF0000"/>
          <w:sz w:val="24"/>
          <w:szCs w:val="24"/>
          <w:shd w:val="clear" w:color="auto" w:fill="FFFFFF"/>
        </w:rPr>
        <w:t>a trait</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or</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combination</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of</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traits that</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capture</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a</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large</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amount</w:t>
      </w:r>
      <w:r w:rsidR="001E5829">
        <w:rPr>
          <w:rFonts w:ascii="Arial" w:hAnsi="Arial" w:cs="Arial"/>
          <w:iCs/>
          <w:color w:val="FF0000"/>
          <w:sz w:val="24"/>
          <w:szCs w:val="24"/>
          <w:shd w:val="clear" w:color="auto" w:fill="FFFFFF"/>
        </w:rPr>
        <w:t xml:space="preserve"> of </w:t>
      </w:r>
      <w:r w:rsidR="001E5829" w:rsidRPr="001E5829">
        <w:rPr>
          <w:rFonts w:ascii="Arial" w:hAnsi="Arial" w:cs="Arial"/>
          <w:iCs/>
          <w:color w:val="FF0000"/>
          <w:sz w:val="24"/>
          <w:szCs w:val="24"/>
          <w:shd w:val="clear" w:color="auto" w:fill="FFFFFF"/>
        </w:rPr>
        <w:t>variation for</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a</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broad</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range</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of</w:t>
      </w:r>
      <w:r w:rsidR="001E5829">
        <w:rPr>
          <w:rFonts w:ascii="Arial" w:hAnsi="Arial" w:cs="Arial"/>
          <w:iCs/>
          <w:color w:val="FF0000"/>
          <w:sz w:val="24"/>
          <w:szCs w:val="24"/>
          <w:shd w:val="clear" w:color="auto" w:fill="FFFFFF"/>
        </w:rPr>
        <w:t xml:space="preserve"> </w:t>
      </w:r>
      <w:r w:rsidR="001E5829" w:rsidRPr="001E5829">
        <w:rPr>
          <w:rFonts w:ascii="Arial" w:hAnsi="Arial" w:cs="Arial"/>
          <w:iCs/>
          <w:color w:val="FF0000"/>
          <w:sz w:val="24"/>
          <w:szCs w:val="24"/>
          <w:shd w:val="clear" w:color="auto" w:fill="FFFFFF"/>
        </w:rPr>
        <w:t>biological,</w:t>
      </w:r>
      <w:r w:rsidR="001E5829">
        <w:rPr>
          <w:rFonts w:ascii="Arial" w:hAnsi="Arial" w:cs="Arial"/>
          <w:iCs/>
          <w:color w:val="FF0000"/>
          <w:sz w:val="24"/>
          <w:szCs w:val="24"/>
          <w:shd w:val="clear" w:color="auto" w:fill="FFFFFF"/>
        </w:rPr>
        <w:t xml:space="preserve"> ecological, and </w:t>
      </w:r>
      <w:r w:rsidR="001E5829" w:rsidRPr="001E5829">
        <w:rPr>
          <w:rFonts w:ascii="Arial" w:hAnsi="Arial" w:cs="Arial"/>
          <w:iCs/>
          <w:color w:val="FF0000"/>
          <w:sz w:val="24"/>
          <w:szCs w:val="24"/>
          <w:shd w:val="clear" w:color="auto" w:fill="FFFFFF"/>
        </w:rPr>
        <w:t>evolutionary processes.</w:t>
      </w:r>
      <w:r w:rsidR="000B5F03">
        <w:rPr>
          <w:rFonts w:ascii="Arial" w:hAnsi="Arial" w:cs="Arial"/>
          <w:iCs/>
          <w:color w:val="FF0000"/>
          <w:sz w:val="24"/>
          <w:szCs w:val="24"/>
          <w:shd w:val="clear" w:color="auto" w:fill="FFFFFF"/>
        </w:rPr>
        <w:t>”</w:t>
      </w:r>
      <w:r w:rsidR="001E5829" w:rsidRPr="001E5829">
        <w:rPr>
          <w:rFonts w:ascii="Arial" w:hAnsi="Arial" w:cs="Arial"/>
          <w:iCs/>
          <w:color w:val="FF0000"/>
          <w:sz w:val="24"/>
          <w:szCs w:val="24"/>
          <w:shd w:val="clear" w:color="auto" w:fill="FFFFFF"/>
        </w:rPr>
        <w:t xml:space="preserve"> </w:t>
      </w:r>
    </w:p>
    <w:p w14:paraId="2E477946" w14:textId="0D147978" w:rsidR="00F73649" w:rsidRDefault="00F73649" w:rsidP="001E5829">
      <w:pPr>
        <w:spacing w:line="480" w:lineRule="auto"/>
        <w:rPr>
          <w:rFonts w:ascii="Arial" w:hAnsi="Arial" w:cs="Arial"/>
          <w:iCs/>
          <w:color w:val="FF0000"/>
          <w:sz w:val="24"/>
          <w:szCs w:val="24"/>
          <w:shd w:val="clear" w:color="auto" w:fill="FFFFFF"/>
        </w:rPr>
      </w:pPr>
      <w:del w:id="35" w:author="Wolfgang Kiessling" w:date="2019-05-23T20:09:00Z">
        <w:r w:rsidDel="00396867">
          <w:rPr>
            <w:rFonts w:ascii="Arial" w:hAnsi="Arial" w:cs="Arial"/>
            <w:iCs/>
            <w:color w:val="FF0000"/>
            <w:sz w:val="24"/>
            <w:szCs w:val="24"/>
            <w:shd w:val="clear" w:color="auto" w:fill="FFFFFF"/>
          </w:rPr>
          <w:delText>Info on that added in the manuscript</w:delText>
        </w:r>
      </w:del>
      <w:ins w:id="36" w:author="Wolfgang Kiessling" w:date="2019-05-23T20:09:00Z">
        <w:r w:rsidR="00396867">
          <w:rPr>
            <w:rFonts w:ascii="Arial" w:hAnsi="Arial" w:cs="Arial"/>
            <w:iCs/>
            <w:color w:val="FF0000"/>
            <w:sz w:val="24"/>
            <w:szCs w:val="24"/>
            <w:shd w:val="clear" w:color="auto" w:fill="FFFFFF"/>
          </w:rPr>
          <w:t xml:space="preserve">Amendments made in l. </w:t>
        </w:r>
      </w:ins>
      <w:del w:id="37" w:author="Wolfgang Kiessling" w:date="2019-05-23T20:09:00Z">
        <w:r w:rsidDel="00396867">
          <w:rPr>
            <w:rFonts w:ascii="Arial" w:hAnsi="Arial" w:cs="Arial"/>
            <w:iCs/>
            <w:color w:val="FF0000"/>
            <w:sz w:val="24"/>
            <w:szCs w:val="24"/>
            <w:shd w:val="clear" w:color="auto" w:fill="FFFFFF"/>
          </w:rPr>
          <w:delText xml:space="preserve"> L</w:delText>
        </w:r>
      </w:del>
      <w:r w:rsidR="001553D0">
        <w:rPr>
          <w:rFonts w:ascii="Arial" w:hAnsi="Arial" w:cs="Arial"/>
          <w:iCs/>
          <w:color w:val="FF0000"/>
          <w:sz w:val="24"/>
          <w:szCs w:val="24"/>
          <w:shd w:val="clear" w:color="auto" w:fill="FFFFFF"/>
        </w:rPr>
        <w:t>89</w:t>
      </w:r>
      <w:r w:rsidR="00735CE3">
        <w:rPr>
          <w:rFonts w:ascii="Arial" w:hAnsi="Arial" w:cs="Arial"/>
          <w:iCs/>
          <w:color w:val="FF0000"/>
          <w:sz w:val="24"/>
          <w:szCs w:val="24"/>
          <w:shd w:val="clear" w:color="auto" w:fill="FFFFFF"/>
        </w:rPr>
        <w:t>-</w:t>
      </w:r>
      <w:r w:rsidR="00987B33">
        <w:rPr>
          <w:rFonts w:ascii="Arial" w:hAnsi="Arial" w:cs="Arial"/>
          <w:iCs/>
          <w:color w:val="FF0000"/>
          <w:sz w:val="24"/>
          <w:szCs w:val="24"/>
          <w:shd w:val="clear" w:color="auto" w:fill="FFFFFF"/>
        </w:rPr>
        <w:t>9</w:t>
      </w:r>
      <w:r w:rsidR="001553D0">
        <w:rPr>
          <w:rFonts w:ascii="Arial" w:hAnsi="Arial" w:cs="Arial"/>
          <w:iCs/>
          <w:color w:val="FF0000"/>
          <w:sz w:val="24"/>
          <w:szCs w:val="24"/>
          <w:shd w:val="clear" w:color="auto" w:fill="FFFFFF"/>
        </w:rPr>
        <w:t>1</w:t>
      </w:r>
      <w:r w:rsidR="00735CE3">
        <w:rPr>
          <w:rFonts w:ascii="Arial" w:hAnsi="Arial" w:cs="Arial"/>
          <w:iCs/>
          <w:color w:val="FF0000"/>
          <w:sz w:val="24"/>
          <w:szCs w:val="24"/>
          <w:shd w:val="clear" w:color="auto" w:fill="FFFFFF"/>
        </w:rPr>
        <w:t>,</w:t>
      </w:r>
      <w:ins w:id="38" w:author="Wolfgang Kiessling" w:date="2019-05-23T20:09:00Z">
        <w:r w:rsidR="00396867">
          <w:rPr>
            <w:rFonts w:ascii="Arial" w:hAnsi="Arial" w:cs="Arial"/>
            <w:iCs/>
            <w:color w:val="FF0000"/>
            <w:sz w:val="24"/>
            <w:szCs w:val="24"/>
            <w:shd w:val="clear" w:color="auto" w:fill="FFFFFF"/>
          </w:rPr>
          <w:t xml:space="preserve"> </w:t>
        </w:r>
      </w:ins>
      <w:r w:rsidR="00735CE3">
        <w:rPr>
          <w:rFonts w:ascii="Arial" w:hAnsi="Arial" w:cs="Arial"/>
          <w:iCs/>
          <w:color w:val="FF0000"/>
          <w:sz w:val="24"/>
          <w:szCs w:val="24"/>
          <w:shd w:val="clear" w:color="auto" w:fill="FFFFFF"/>
        </w:rPr>
        <w:t>2</w:t>
      </w:r>
      <w:r w:rsidR="00987B33">
        <w:rPr>
          <w:rFonts w:ascii="Arial" w:hAnsi="Arial" w:cs="Arial"/>
          <w:iCs/>
          <w:color w:val="FF0000"/>
          <w:sz w:val="24"/>
          <w:szCs w:val="24"/>
          <w:shd w:val="clear" w:color="auto" w:fill="FFFFFF"/>
        </w:rPr>
        <w:t>7</w:t>
      </w:r>
      <w:r w:rsidR="001553D0">
        <w:rPr>
          <w:rFonts w:ascii="Arial" w:hAnsi="Arial" w:cs="Arial"/>
          <w:iCs/>
          <w:color w:val="FF0000"/>
          <w:sz w:val="24"/>
          <w:szCs w:val="24"/>
          <w:shd w:val="clear" w:color="auto" w:fill="FFFFFF"/>
        </w:rPr>
        <w:t>6</w:t>
      </w:r>
      <w:r w:rsidR="00735CE3">
        <w:rPr>
          <w:rFonts w:ascii="Arial" w:hAnsi="Arial" w:cs="Arial"/>
          <w:iCs/>
          <w:color w:val="FF0000"/>
          <w:sz w:val="24"/>
          <w:szCs w:val="24"/>
          <w:shd w:val="clear" w:color="auto" w:fill="FFFFFF"/>
        </w:rPr>
        <w:t>-2</w:t>
      </w:r>
      <w:r w:rsidR="00987B33">
        <w:rPr>
          <w:rFonts w:ascii="Arial" w:hAnsi="Arial" w:cs="Arial"/>
          <w:iCs/>
          <w:color w:val="FF0000"/>
          <w:sz w:val="24"/>
          <w:szCs w:val="24"/>
          <w:shd w:val="clear" w:color="auto" w:fill="FFFFFF"/>
        </w:rPr>
        <w:t>7</w:t>
      </w:r>
      <w:r w:rsidR="001553D0">
        <w:rPr>
          <w:rFonts w:ascii="Arial" w:hAnsi="Arial" w:cs="Arial"/>
          <w:iCs/>
          <w:color w:val="FF0000"/>
          <w:sz w:val="24"/>
          <w:szCs w:val="24"/>
          <w:shd w:val="clear" w:color="auto" w:fill="FFFFFF"/>
        </w:rPr>
        <w:t>7</w:t>
      </w:r>
      <w:r w:rsidR="00735CE3">
        <w:rPr>
          <w:rFonts w:ascii="Arial" w:hAnsi="Arial" w:cs="Arial"/>
          <w:iCs/>
          <w:color w:val="FF0000"/>
          <w:sz w:val="24"/>
          <w:szCs w:val="24"/>
          <w:shd w:val="clear" w:color="auto" w:fill="FFFFFF"/>
        </w:rPr>
        <w:t>,</w:t>
      </w:r>
      <w:ins w:id="39" w:author="Wolfgang Kiessling" w:date="2019-05-23T20:09:00Z">
        <w:r w:rsidR="00396867">
          <w:rPr>
            <w:rFonts w:ascii="Arial" w:hAnsi="Arial" w:cs="Arial"/>
            <w:iCs/>
            <w:color w:val="FF0000"/>
            <w:sz w:val="24"/>
            <w:szCs w:val="24"/>
            <w:shd w:val="clear" w:color="auto" w:fill="FFFFFF"/>
          </w:rPr>
          <w:t xml:space="preserve"> </w:t>
        </w:r>
      </w:ins>
      <w:r w:rsidR="00735CE3">
        <w:rPr>
          <w:rFonts w:ascii="Arial" w:hAnsi="Arial" w:cs="Arial"/>
          <w:iCs/>
          <w:color w:val="FF0000"/>
          <w:sz w:val="24"/>
          <w:szCs w:val="24"/>
          <w:shd w:val="clear" w:color="auto" w:fill="FFFFFF"/>
        </w:rPr>
        <w:t>3</w:t>
      </w:r>
      <w:r w:rsidR="001553D0">
        <w:rPr>
          <w:rFonts w:ascii="Arial" w:hAnsi="Arial" w:cs="Arial"/>
          <w:iCs/>
          <w:color w:val="FF0000"/>
          <w:sz w:val="24"/>
          <w:szCs w:val="24"/>
          <w:shd w:val="clear" w:color="auto" w:fill="FFFFFF"/>
        </w:rPr>
        <w:t>18</w:t>
      </w:r>
      <w:r w:rsidR="00735CE3">
        <w:rPr>
          <w:rFonts w:ascii="Arial" w:hAnsi="Arial" w:cs="Arial"/>
          <w:iCs/>
          <w:color w:val="FF0000"/>
          <w:sz w:val="24"/>
          <w:szCs w:val="24"/>
          <w:shd w:val="clear" w:color="auto" w:fill="FFFFFF"/>
        </w:rPr>
        <w:t>-3</w:t>
      </w:r>
      <w:r w:rsidR="001553D0">
        <w:rPr>
          <w:rFonts w:ascii="Arial" w:hAnsi="Arial" w:cs="Arial"/>
          <w:iCs/>
          <w:color w:val="FF0000"/>
          <w:sz w:val="24"/>
          <w:szCs w:val="24"/>
          <w:shd w:val="clear" w:color="auto" w:fill="FFFFFF"/>
        </w:rPr>
        <w:t>20</w:t>
      </w:r>
    </w:p>
    <w:p w14:paraId="18519371" w14:textId="18E7EC51" w:rsidR="003B38FF" w:rsidRPr="001E5829" w:rsidRDefault="003E675D" w:rsidP="001E5829">
      <w:pPr>
        <w:spacing w:line="480" w:lineRule="auto"/>
        <w:rPr>
          <w:rFonts w:ascii="Arial" w:hAnsi="Arial" w:cs="Arial"/>
          <w:iCs/>
          <w:color w:val="FF0000"/>
          <w:sz w:val="24"/>
          <w:szCs w:val="24"/>
          <w:shd w:val="clear" w:color="auto" w:fill="FFFFFF"/>
        </w:rPr>
      </w:pPr>
      <w:r w:rsidRPr="00426A64">
        <w:rPr>
          <w:rFonts w:ascii="Arial" w:hAnsi="Arial" w:cs="Arial"/>
          <w:iCs/>
          <w:color w:val="595959"/>
          <w:sz w:val="24"/>
          <w:szCs w:val="24"/>
          <w:shd w:val="clear" w:color="auto" w:fill="FFFFFF"/>
        </w:rPr>
        <w:br/>
        <w:t>Reviewer #2: The paper entitled "Reef coral traits predict extinction risk" by Lauchstedt et al. presents a test of the link between species-level metrics and their IUCN risk category. The findings are followed by a biogeographical analysis showing that low-richness regions (e.g. the Caribbean) contains the highest proportion of 'critically endangered' species, while regions of higher species richness (e.g. the Coral Triangle) may contain proportionally more 'threatened' species. Their model corroborates and updates the results of a previous study (Carpenter et al 2008 Science 321:560-563). The most novel and exciting component of the paper, in my opinion, is the use of models generated from the analysis to make inferences about the vulnerability of Pleistocene species that have subsequently become extinct. Nevertheless, while the quantitative analyses of the paper appear to be highly sophisticated, the interpretation of the results are, in my view, currently overstated or</w:t>
      </w:r>
      <w:r w:rsidR="00E50366">
        <w:rPr>
          <w:rFonts w:ascii="Arial" w:hAnsi="Arial" w:cs="Arial"/>
          <w:iCs/>
          <w:color w:val="595959"/>
          <w:sz w:val="24"/>
          <w:szCs w:val="24"/>
          <w:shd w:val="clear" w:color="auto" w:fill="FFFFFF"/>
        </w:rPr>
        <w:t xml:space="preserve"> </w:t>
      </w:r>
      <w:r w:rsidRPr="00426A64">
        <w:rPr>
          <w:rFonts w:ascii="Arial" w:hAnsi="Arial" w:cs="Arial"/>
          <w:iCs/>
          <w:color w:val="595959"/>
          <w:sz w:val="24"/>
          <w:szCs w:val="24"/>
          <w:shd w:val="clear" w:color="auto" w:fill="FFFFFF"/>
        </w:rPr>
        <w:t xml:space="preserve">approached from the wrong angle. Below I outline major comments on the core themes of the paper (coral traits/extinction risk) that can help to address these issues. Most of the changes can be achieved by modifying the wording of the title, abstract and main text. Since I am not familiar with neural network models/machine learning algorithms, I am not qualified to comment extensively </w:t>
      </w:r>
      <w:r w:rsidRPr="00426A64">
        <w:rPr>
          <w:rFonts w:ascii="Arial" w:hAnsi="Arial" w:cs="Arial"/>
          <w:iCs/>
          <w:color w:val="595959"/>
          <w:sz w:val="24"/>
          <w:szCs w:val="24"/>
          <w:shd w:val="clear" w:color="auto" w:fill="FFFFFF"/>
        </w:rPr>
        <w:lastRenderedPageBreak/>
        <w:t>on the statistical techniques used.   </w:t>
      </w:r>
      <w:r w:rsidRPr="00426A64">
        <w:rPr>
          <w:rFonts w:ascii="Arial" w:hAnsi="Arial" w:cs="Arial"/>
          <w:iCs/>
          <w:color w:val="595959"/>
          <w:sz w:val="24"/>
          <w:szCs w:val="24"/>
          <w:shd w:val="clear" w:color="auto" w:fill="FFFFFF"/>
        </w:rPr>
        <w:br/>
      </w:r>
      <w:r w:rsidRPr="00426A64">
        <w:rPr>
          <w:rFonts w:ascii="Arial" w:hAnsi="Arial" w:cs="Arial"/>
          <w:iCs/>
          <w:color w:val="595959"/>
          <w:sz w:val="24"/>
          <w:szCs w:val="24"/>
          <w:shd w:val="clear" w:color="auto" w:fill="FFFFFF"/>
        </w:rPr>
        <w:br/>
        <w:t>Major</w:t>
      </w:r>
      <w:r w:rsidR="00E50366">
        <w:rPr>
          <w:rFonts w:ascii="Arial" w:hAnsi="Arial" w:cs="Arial"/>
          <w:iCs/>
          <w:color w:val="595959"/>
          <w:sz w:val="24"/>
          <w:szCs w:val="24"/>
          <w:shd w:val="clear" w:color="auto" w:fill="FFFFFF"/>
        </w:rPr>
        <w:t xml:space="preserve"> </w:t>
      </w:r>
      <w:r w:rsidRPr="00426A64">
        <w:rPr>
          <w:rFonts w:ascii="Arial" w:hAnsi="Arial" w:cs="Arial"/>
          <w:iCs/>
          <w:color w:val="595959"/>
          <w:sz w:val="24"/>
          <w:szCs w:val="24"/>
          <w:shd w:val="clear" w:color="auto" w:fill="FFFFFF"/>
        </w:rPr>
        <w:t>changes:</w:t>
      </w:r>
      <w:r w:rsidRPr="00426A64">
        <w:rPr>
          <w:rFonts w:ascii="Arial" w:hAnsi="Arial" w:cs="Arial"/>
          <w:iCs/>
          <w:color w:val="595959"/>
          <w:sz w:val="24"/>
          <w:szCs w:val="24"/>
          <w:shd w:val="clear" w:color="auto" w:fill="FFFFFF"/>
        </w:rPr>
        <w:br/>
      </w:r>
      <w:r w:rsidRPr="00426A64">
        <w:rPr>
          <w:rFonts w:ascii="Arial" w:hAnsi="Arial" w:cs="Arial"/>
          <w:iCs/>
          <w:color w:val="595959"/>
          <w:sz w:val="24"/>
          <w:szCs w:val="24"/>
          <w:shd w:val="clear" w:color="auto" w:fill="FFFFFF"/>
        </w:rPr>
        <w:br/>
        <w:t>Coral traits: Two of the four traits analysed are not strictly traits (Maximum Water Depth and Geographic Range). Trait-based analysis has great potential in ecology and conservation but its impact relies on consistent understanding and definitions. The authors cite Violle et al. (2007) Let the concept of the trait be functional! Oikos 116:882-892 - a widely cited review that clarifies exactly what we mean by traits. In their study, Violle et al. conclude that traits are "Any morphological, physiological or phenological feature measurable at the individual level, from the cell to the whole-organism level, without reference to the environment or any other level of organization." While this review is widely cited by coral reef ecologists, it's key message is often ignored. Maximum depth and geographic range are not traits as they cannot be measured at the individual level. Instead they are components of species distributions. I am aware that these species distribution</w:t>
      </w:r>
      <w:r w:rsidR="00E50366">
        <w:rPr>
          <w:rFonts w:ascii="Arial" w:hAnsi="Arial" w:cs="Arial"/>
          <w:iCs/>
          <w:color w:val="595959"/>
          <w:sz w:val="24"/>
          <w:szCs w:val="24"/>
          <w:shd w:val="clear" w:color="auto" w:fill="FFFFFF"/>
        </w:rPr>
        <w:t xml:space="preserve"> </w:t>
      </w:r>
      <w:r w:rsidRPr="00426A64">
        <w:rPr>
          <w:rFonts w:ascii="Arial" w:hAnsi="Arial" w:cs="Arial"/>
          <w:iCs/>
          <w:color w:val="595959"/>
          <w:sz w:val="24"/>
          <w:szCs w:val="24"/>
          <w:shd w:val="clear" w:color="auto" w:fill="FFFFFF"/>
        </w:rPr>
        <w:t xml:space="preserve">parameters are listed on </w:t>
      </w:r>
      <w:hyperlink r:id="rId8" w:tgtFrame="_blank" w:history="1">
        <w:r w:rsidRPr="00426A64">
          <w:rPr>
            <w:rStyle w:val="Hyperlink"/>
            <w:rFonts w:ascii="Arial" w:hAnsi="Arial" w:cs="Arial"/>
            <w:iCs/>
            <w:sz w:val="24"/>
            <w:szCs w:val="24"/>
            <w:shd w:val="clear" w:color="auto" w:fill="FFFFFF"/>
          </w:rPr>
          <w:t>coraltraits.org</w:t>
        </w:r>
      </w:hyperlink>
      <w:r w:rsidRPr="00426A64">
        <w:rPr>
          <w:rFonts w:ascii="Arial" w:hAnsi="Arial" w:cs="Arial"/>
          <w:iCs/>
          <w:color w:val="595959"/>
          <w:sz w:val="24"/>
          <w:szCs w:val="24"/>
          <w:shd w:val="clear" w:color="auto" w:fill="FFFFFF"/>
        </w:rPr>
        <w:t xml:space="preserve"> and have been described as traits in the coral reef literature (e.g. Darling et al. 2012 and elsewhere) but for the purposes of clarity this has to change. This means changing the title (for example, "Species distributions and traits predict IUCN conservation status in reef corals," or something similar), and modifying the text accordingly throughout the manuscript. </w:t>
      </w:r>
    </w:p>
    <w:p w14:paraId="54B321B5" w14:textId="4994BAD3" w:rsidR="00735CE3" w:rsidRDefault="001E5829"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We thank the reviewer for h</w:t>
      </w:r>
      <w:ins w:id="40" w:author="Wolfgang Kiessling" w:date="2019-05-23T20:09:00Z">
        <w:r w:rsidR="00396867">
          <w:rPr>
            <w:rFonts w:ascii="Arial" w:hAnsi="Arial" w:cs="Arial"/>
            <w:iCs/>
            <w:color w:val="FF0000"/>
            <w:sz w:val="24"/>
            <w:szCs w:val="24"/>
            <w:shd w:val="clear" w:color="auto" w:fill="FFFFFF"/>
          </w:rPr>
          <w:t>er</w:t>
        </w:r>
      </w:ins>
      <w:del w:id="41" w:author="Wolfgang Kiessling" w:date="2019-05-23T20:09:00Z">
        <w:r w:rsidDel="00396867">
          <w:rPr>
            <w:rFonts w:ascii="Arial" w:hAnsi="Arial" w:cs="Arial"/>
            <w:iCs/>
            <w:color w:val="FF0000"/>
            <w:sz w:val="24"/>
            <w:szCs w:val="24"/>
            <w:shd w:val="clear" w:color="auto" w:fill="FFFFFF"/>
          </w:rPr>
          <w:delText>i</w:delText>
        </w:r>
      </w:del>
      <w:del w:id="42" w:author="Wolfgang Kiessling" w:date="2019-05-23T20:10:00Z">
        <w:r w:rsidDel="00396867">
          <w:rPr>
            <w:rFonts w:ascii="Arial" w:hAnsi="Arial" w:cs="Arial"/>
            <w:iCs/>
            <w:color w:val="FF0000"/>
            <w:sz w:val="24"/>
            <w:szCs w:val="24"/>
            <w:shd w:val="clear" w:color="auto" w:fill="FFFFFF"/>
          </w:rPr>
          <w:delText>s</w:delText>
        </w:r>
      </w:del>
      <w:r>
        <w:rPr>
          <w:rFonts w:ascii="Arial" w:hAnsi="Arial" w:cs="Arial"/>
          <w:iCs/>
          <w:color w:val="FF0000"/>
          <w:sz w:val="24"/>
          <w:szCs w:val="24"/>
          <w:shd w:val="clear" w:color="auto" w:fill="FFFFFF"/>
        </w:rPr>
        <w:t>/h</w:t>
      </w:r>
      <w:ins w:id="43" w:author="Wolfgang Kiessling" w:date="2019-05-23T20:10:00Z">
        <w:r w:rsidR="00396867">
          <w:rPr>
            <w:rFonts w:ascii="Arial" w:hAnsi="Arial" w:cs="Arial"/>
            <w:iCs/>
            <w:color w:val="FF0000"/>
            <w:sz w:val="24"/>
            <w:szCs w:val="24"/>
            <w:shd w:val="clear" w:color="auto" w:fill="FFFFFF"/>
          </w:rPr>
          <w:t>is</w:t>
        </w:r>
      </w:ins>
      <w:del w:id="44" w:author="Wolfgang Kiessling" w:date="2019-05-23T20:10:00Z">
        <w:r w:rsidDel="00396867">
          <w:rPr>
            <w:rFonts w:ascii="Arial" w:hAnsi="Arial" w:cs="Arial"/>
            <w:iCs/>
            <w:color w:val="FF0000"/>
            <w:sz w:val="24"/>
            <w:szCs w:val="24"/>
            <w:shd w:val="clear" w:color="auto" w:fill="FFFFFF"/>
          </w:rPr>
          <w:delText>er</w:delText>
        </w:r>
      </w:del>
      <w:r>
        <w:rPr>
          <w:rFonts w:ascii="Arial" w:hAnsi="Arial" w:cs="Arial"/>
          <w:iCs/>
          <w:color w:val="FF0000"/>
          <w:sz w:val="24"/>
          <w:szCs w:val="24"/>
          <w:shd w:val="clear" w:color="auto" w:fill="FFFFFF"/>
        </w:rPr>
        <w:t xml:space="preserve"> very constructive review. We agree that some of </w:t>
      </w:r>
      <w:r w:rsidR="00283194">
        <w:rPr>
          <w:rFonts w:ascii="Arial" w:hAnsi="Arial" w:cs="Arial"/>
          <w:iCs/>
          <w:color w:val="FF0000"/>
          <w:sz w:val="24"/>
          <w:szCs w:val="24"/>
          <w:shd w:val="clear" w:color="auto" w:fill="FFFFFF"/>
        </w:rPr>
        <w:t xml:space="preserve">our prose may have been phrased from the wrong angle. Being aware of the different concept of traits among publications, we had first distinguished between geographic and </w:t>
      </w:r>
      <w:r w:rsidR="00283194">
        <w:rPr>
          <w:rFonts w:ascii="Arial" w:hAnsi="Arial" w:cs="Arial"/>
          <w:iCs/>
          <w:color w:val="FF0000"/>
          <w:sz w:val="24"/>
          <w:szCs w:val="24"/>
          <w:shd w:val="clear" w:color="auto" w:fill="FFFFFF"/>
        </w:rPr>
        <w:lastRenderedPageBreak/>
        <w:t xml:space="preserve">life-history traits but then subsumed under the general term traits. We agree that the new title reflects </w:t>
      </w:r>
      <w:r w:rsidR="00706EC4">
        <w:rPr>
          <w:rFonts w:ascii="Arial" w:hAnsi="Arial" w:cs="Arial"/>
          <w:iCs/>
          <w:color w:val="FF0000"/>
          <w:sz w:val="24"/>
          <w:szCs w:val="24"/>
          <w:shd w:val="clear" w:color="auto" w:fill="FFFFFF"/>
        </w:rPr>
        <w:t xml:space="preserve">better </w:t>
      </w:r>
      <w:r w:rsidR="003A29D6">
        <w:rPr>
          <w:rFonts w:ascii="Arial" w:hAnsi="Arial" w:cs="Arial"/>
          <w:iCs/>
          <w:color w:val="FF0000"/>
          <w:sz w:val="24"/>
          <w:szCs w:val="24"/>
          <w:shd w:val="clear" w:color="auto" w:fill="FFFFFF"/>
        </w:rPr>
        <w:t>reflects the content</w:t>
      </w:r>
      <w:ins w:id="45" w:author="Wolfgang Kiessling" w:date="2019-05-23T20:10:00Z">
        <w:r w:rsidR="00396867">
          <w:rPr>
            <w:rFonts w:ascii="Arial" w:hAnsi="Arial" w:cs="Arial"/>
            <w:iCs/>
            <w:color w:val="FF0000"/>
            <w:sz w:val="24"/>
            <w:szCs w:val="24"/>
            <w:shd w:val="clear" w:color="auto" w:fill="FFFFFF"/>
          </w:rPr>
          <w:t xml:space="preserve"> of the paper and adopted it</w:t>
        </w:r>
      </w:ins>
      <w:del w:id="46" w:author="Wolfgang Kiessling" w:date="2019-05-23T20:10:00Z">
        <w:r w:rsidR="003A29D6" w:rsidDel="00396867">
          <w:rPr>
            <w:rFonts w:ascii="Arial" w:hAnsi="Arial" w:cs="Arial"/>
            <w:iCs/>
            <w:color w:val="FF0000"/>
            <w:sz w:val="24"/>
            <w:szCs w:val="24"/>
            <w:shd w:val="clear" w:color="auto" w:fill="FFFFFF"/>
          </w:rPr>
          <w:delText>s</w:delText>
        </w:r>
      </w:del>
      <w:r w:rsidR="00706EC4">
        <w:rPr>
          <w:rFonts w:ascii="Arial" w:hAnsi="Arial" w:cs="Arial"/>
          <w:iCs/>
          <w:color w:val="FF0000"/>
          <w:sz w:val="24"/>
          <w:szCs w:val="24"/>
          <w:shd w:val="clear" w:color="auto" w:fill="FFFFFF"/>
        </w:rPr>
        <w:t>.</w:t>
      </w:r>
      <w:r w:rsidR="00495E70">
        <w:rPr>
          <w:rFonts w:ascii="Arial" w:hAnsi="Arial" w:cs="Arial"/>
          <w:iCs/>
          <w:color w:val="FF0000"/>
          <w:sz w:val="24"/>
          <w:szCs w:val="24"/>
          <w:shd w:val="clear" w:color="auto" w:fill="FFFFFF"/>
        </w:rPr>
        <w:t xml:space="preserve"> We now distinguish between spatial</w:t>
      </w:r>
      <w:r w:rsidR="003A29D6">
        <w:rPr>
          <w:rFonts w:ascii="Arial" w:hAnsi="Arial" w:cs="Arial"/>
          <w:iCs/>
          <w:color w:val="FF0000"/>
          <w:sz w:val="24"/>
          <w:szCs w:val="24"/>
          <w:shd w:val="clear" w:color="auto" w:fill="FFFFFF"/>
        </w:rPr>
        <w:t xml:space="preserve"> and morphological attributes and only use trait when applicable</w:t>
      </w:r>
      <w:r w:rsidR="00343576">
        <w:rPr>
          <w:rFonts w:ascii="Arial" w:hAnsi="Arial" w:cs="Arial"/>
          <w:iCs/>
          <w:color w:val="FF0000"/>
          <w:sz w:val="24"/>
          <w:szCs w:val="24"/>
          <w:shd w:val="clear" w:color="auto" w:fill="FFFFFF"/>
        </w:rPr>
        <w:t>.</w:t>
      </w:r>
    </w:p>
    <w:p w14:paraId="0C920290" w14:textId="32B60D76" w:rsidR="003B38FF" w:rsidRPr="00FF031B" w:rsidRDefault="00735CE3"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L2</w:t>
      </w:r>
      <w:r w:rsidR="00FF031B">
        <w:rPr>
          <w:rFonts w:ascii="Arial" w:hAnsi="Arial" w:cs="Arial"/>
          <w:iCs/>
          <w:color w:val="FF0000"/>
          <w:sz w:val="24"/>
          <w:szCs w:val="24"/>
          <w:shd w:val="clear" w:color="auto" w:fill="FFFFFF"/>
        </w:rPr>
        <w:t>7</w:t>
      </w:r>
      <w:r>
        <w:rPr>
          <w:rFonts w:ascii="Arial" w:hAnsi="Arial" w:cs="Arial"/>
          <w:iCs/>
          <w:color w:val="FF0000"/>
          <w:sz w:val="24"/>
          <w:szCs w:val="24"/>
          <w:shd w:val="clear" w:color="auto" w:fill="FFFFFF"/>
        </w:rPr>
        <w:t xml:space="preserve">, </w:t>
      </w:r>
      <w:r w:rsidR="00FF031B">
        <w:rPr>
          <w:rFonts w:ascii="Arial" w:hAnsi="Arial" w:cs="Arial"/>
          <w:iCs/>
          <w:color w:val="FF0000"/>
          <w:sz w:val="24"/>
          <w:szCs w:val="24"/>
          <w:shd w:val="clear" w:color="auto" w:fill="FFFFFF"/>
        </w:rPr>
        <w:t>29</w:t>
      </w:r>
      <w:r>
        <w:rPr>
          <w:rFonts w:ascii="Arial" w:hAnsi="Arial" w:cs="Arial"/>
          <w:iCs/>
          <w:color w:val="FF0000"/>
          <w:sz w:val="24"/>
          <w:szCs w:val="24"/>
          <w:shd w:val="clear" w:color="auto" w:fill="FFFFFF"/>
        </w:rPr>
        <w:t xml:space="preserve">, </w:t>
      </w:r>
      <w:r w:rsidR="00FF031B">
        <w:rPr>
          <w:rFonts w:ascii="Arial" w:hAnsi="Arial" w:cs="Arial"/>
          <w:iCs/>
          <w:color w:val="FF0000"/>
          <w:sz w:val="24"/>
          <w:szCs w:val="24"/>
          <w:shd w:val="clear" w:color="auto" w:fill="FFFFFF"/>
        </w:rPr>
        <w:t>38</w:t>
      </w:r>
      <w:r>
        <w:rPr>
          <w:rFonts w:ascii="Arial" w:hAnsi="Arial" w:cs="Arial"/>
          <w:iCs/>
          <w:color w:val="FF0000"/>
          <w:sz w:val="24"/>
          <w:szCs w:val="24"/>
          <w:shd w:val="clear" w:color="auto" w:fill="FFFFFF"/>
        </w:rPr>
        <w:t xml:space="preserve">, </w:t>
      </w:r>
      <w:r w:rsidR="00FF031B">
        <w:rPr>
          <w:rFonts w:ascii="Arial" w:hAnsi="Arial" w:cs="Arial"/>
          <w:iCs/>
          <w:color w:val="FF0000"/>
          <w:sz w:val="24"/>
          <w:szCs w:val="24"/>
          <w:shd w:val="clear" w:color="auto" w:fill="FFFFFF"/>
        </w:rPr>
        <w:t>80</w:t>
      </w:r>
      <w:r>
        <w:rPr>
          <w:rFonts w:ascii="Arial" w:hAnsi="Arial" w:cs="Arial"/>
          <w:iCs/>
          <w:color w:val="FF0000"/>
          <w:sz w:val="24"/>
          <w:szCs w:val="24"/>
          <w:shd w:val="clear" w:color="auto" w:fill="FFFFFF"/>
        </w:rPr>
        <w:t>, 8</w:t>
      </w:r>
      <w:r w:rsidR="00FF031B">
        <w:rPr>
          <w:rFonts w:ascii="Arial" w:hAnsi="Arial" w:cs="Arial"/>
          <w:iCs/>
          <w:color w:val="FF0000"/>
          <w:sz w:val="24"/>
          <w:szCs w:val="24"/>
          <w:shd w:val="clear" w:color="auto" w:fill="FFFFFF"/>
        </w:rPr>
        <w:t>2</w:t>
      </w:r>
      <w:r>
        <w:rPr>
          <w:rFonts w:ascii="Arial" w:hAnsi="Arial" w:cs="Arial"/>
          <w:iCs/>
          <w:color w:val="FF0000"/>
          <w:sz w:val="24"/>
          <w:szCs w:val="24"/>
          <w:shd w:val="clear" w:color="auto" w:fill="FFFFFF"/>
        </w:rPr>
        <w:t>,</w:t>
      </w:r>
      <w:r w:rsidR="00FF031B">
        <w:rPr>
          <w:rFonts w:ascii="Arial" w:hAnsi="Arial" w:cs="Arial"/>
          <w:iCs/>
          <w:color w:val="FF0000"/>
          <w:sz w:val="24"/>
          <w:szCs w:val="24"/>
          <w:shd w:val="clear" w:color="auto" w:fill="FFFFFF"/>
        </w:rPr>
        <w:t xml:space="preserve"> 86</w:t>
      </w:r>
      <w:r>
        <w:rPr>
          <w:rFonts w:ascii="Arial" w:hAnsi="Arial" w:cs="Arial"/>
          <w:iCs/>
          <w:color w:val="FF0000"/>
          <w:sz w:val="24"/>
          <w:szCs w:val="24"/>
          <w:shd w:val="clear" w:color="auto" w:fill="FFFFFF"/>
        </w:rPr>
        <w:t xml:space="preserve">, </w:t>
      </w:r>
      <w:r w:rsidR="00FF031B">
        <w:rPr>
          <w:rFonts w:ascii="Arial" w:hAnsi="Arial" w:cs="Arial"/>
          <w:iCs/>
          <w:color w:val="FF0000"/>
          <w:sz w:val="24"/>
          <w:szCs w:val="24"/>
          <w:shd w:val="clear" w:color="auto" w:fill="FFFFFF"/>
        </w:rPr>
        <w:t>108, 126, 129, 176,</w:t>
      </w:r>
      <w:r w:rsidR="00237B64">
        <w:rPr>
          <w:rFonts w:ascii="Arial" w:hAnsi="Arial" w:cs="Arial"/>
          <w:iCs/>
          <w:color w:val="FF0000"/>
          <w:sz w:val="24"/>
          <w:szCs w:val="24"/>
          <w:shd w:val="clear" w:color="auto" w:fill="FFFFFF"/>
        </w:rPr>
        <w:t xml:space="preserve"> 195, </w:t>
      </w:r>
      <w:r w:rsidR="00FF031B">
        <w:rPr>
          <w:rFonts w:ascii="Arial" w:hAnsi="Arial" w:cs="Arial"/>
          <w:iCs/>
          <w:color w:val="FF0000"/>
          <w:sz w:val="24"/>
          <w:szCs w:val="24"/>
          <w:shd w:val="clear" w:color="auto" w:fill="FFFFFF"/>
        </w:rPr>
        <w:t>239</w:t>
      </w:r>
      <w:r w:rsidR="00237B64">
        <w:rPr>
          <w:rFonts w:ascii="Arial" w:hAnsi="Arial" w:cs="Arial"/>
          <w:iCs/>
          <w:color w:val="FF0000"/>
          <w:sz w:val="24"/>
          <w:szCs w:val="24"/>
          <w:shd w:val="clear" w:color="auto" w:fill="FFFFFF"/>
        </w:rPr>
        <w:t>, 244</w:t>
      </w:r>
      <w:r w:rsidR="00FF031B">
        <w:rPr>
          <w:rFonts w:ascii="Arial" w:hAnsi="Arial" w:cs="Arial"/>
          <w:iCs/>
          <w:color w:val="FF0000"/>
          <w:sz w:val="24"/>
          <w:szCs w:val="24"/>
          <w:shd w:val="clear" w:color="auto" w:fill="FFFFFF"/>
        </w:rPr>
        <w:t xml:space="preserve">, </w:t>
      </w:r>
      <w:r w:rsidR="00237B64">
        <w:rPr>
          <w:rFonts w:ascii="Arial" w:hAnsi="Arial" w:cs="Arial"/>
          <w:iCs/>
          <w:color w:val="FF0000"/>
          <w:sz w:val="24"/>
          <w:szCs w:val="24"/>
          <w:shd w:val="clear" w:color="auto" w:fill="FFFFFF"/>
        </w:rPr>
        <w:t xml:space="preserve">276, </w:t>
      </w:r>
      <w:r w:rsidR="00FF031B">
        <w:rPr>
          <w:rFonts w:ascii="Arial" w:hAnsi="Arial" w:cs="Arial"/>
          <w:iCs/>
          <w:color w:val="FF0000"/>
          <w:sz w:val="24"/>
          <w:szCs w:val="24"/>
          <w:shd w:val="clear" w:color="auto" w:fill="FFFFFF"/>
        </w:rPr>
        <w:t xml:space="preserve">245, </w:t>
      </w:r>
      <w:r w:rsidR="00237B64">
        <w:rPr>
          <w:rFonts w:ascii="Arial" w:hAnsi="Arial" w:cs="Arial"/>
          <w:iCs/>
          <w:color w:val="FF0000"/>
          <w:sz w:val="24"/>
          <w:szCs w:val="24"/>
          <w:shd w:val="clear" w:color="auto" w:fill="FFFFFF"/>
        </w:rPr>
        <w:t xml:space="preserve">211, </w:t>
      </w:r>
      <w:r w:rsidR="00FF031B">
        <w:rPr>
          <w:rFonts w:ascii="Arial" w:hAnsi="Arial" w:cs="Arial"/>
          <w:iCs/>
          <w:color w:val="FF0000"/>
          <w:sz w:val="24"/>
          <w:szCs w:val="24"/>
          <w:shd w:val="clear" w:color="auto" w:fill="FFFFFF"/>
        </w:rPr>
        <w:t>317</w:t>
      </w:r>
      <w:r w:rsidR="003E675D" w:rsidRPr="00426A64">
        <w:rPr>
          <w:rFonts w:ascii="Arial" w:hAnsi="Arial" w:cs="Arial"/>
          <w:iCs/>
          <w:color w:val="595959"/>
          <w:sz w:val="24"/>
          <w:szCs w:val="24"/>
          <w:shd w:val="clear" w:color="auto" w:fill="FFFFFF"/>
        </w:rPr>
        <w:br/>
      </w:r>
      <w:r w:rsidR="003E675D" w:rsidRPr="00426A64">
        <w:rPr>
          <w:rFonts w:ascii="Arial" w:hAnsi="Arial" w:cs="Arial"/>
          <w:iCs/>
          <w:color w:val="595959"/>
          <w:sz w:val="24"/>
          <w:szCs w:val="24"/>
          <w:shd w:val="clear" w:color="auto" w:fill="FFFFFF"/>
        </w:rPr>
        <w:br/>
        <w:t xml:space="preserve">Extinction risk: The utility of the IUCN categories for reef-building corals is a controversial issue that remains open for debate. Indeed, many believe that the information used to place species in IUCN categories is insufficient to determine extinction risk (even for species that are not listed as 'data deficient'). My suggestion, therefore, is to avoid stating that this study is a test of 'extinction risk' and more a test of the association between traits and IUCN categories. The title that I have suggested above ("Species distributions and traits predict IUCN conservation status in reef corals") is a good start, as it avoids stating upfront that you have measured extinction risk. </w:t>
      </w:r>
    </w:p>
    <w:p w14:paraId="2E5638A1" w14:textId="729F3447" w:rsidR="006018A3" w:rsidRPr="00A26C5C" w:rsidDel="00396867" w:rsidRDefault="00735CE3" w:rsidP="00396867">
      <w:pPr>
        <w:spacing w:line="480" w:lineRule="auto"/>
        <w:rPr>
          <w:del w:id="47" w:author="Wolfgang Kiessling" w:date="2019-05-23T20:15:00Z"/>
          <w:rFonts w:ascii="Arial" w:hAnsi="Arial" w:cs="Arial"/>
          <w:iCs/>
          <w:color w:val="FF0000"/>
          <w:sz w:val="24"/>
          <w:szCs w:val="24"/>
          <w:shd w:val="clear" w:color="auto" w:fill="FFFFFF"/>
        </w:rPr>
      </w:pPr>
      <w:r w:rsidRPr="00A26C5C">
        <w:rPr>
          <w:rFonts w:ascii="Arial" w:hAnsi="Arial" w:cs="Arial"/>
          <w:iCs/>
          <w:color w:val="FF0000"/>
          <w:sz w:val="24"/>
          <w:szCs w:val="24"/>
          <w:shd w:val="clear" w:color="auto" w:fill="FFFFFF"/>
        </w:rPr>
        <w:t xml:space="preserve">We agree with the reviewer </w:t>
      </w:r>
      <w:ins w:id="48" w:author="Wolfgang Kiessling" w:date="2019-05-23T20:11:00Z">
        <w:r w:rsidR="00396867">
          <w:rPr>
            <w:rFonts w:ascii="Arial" w:hAnsi="Arial" w:cs="Arial"/>
            <w:iCs/>
            <w:color w:val="FF0000"/>
            <w:sz w:val="24"/>
            <w:szCs w:val="24"/>
            <w:shd w:val="clear" w:color="auto" w:fill="FFFFFF"/>
          </w:rPr>
          <w:t xml:space="preserve">that IUCN status may not necessarily reflect true extinction risk. </w:t>
        </w:r>
      </w:ins>
      <w:ins w:id="49" w:author="Wolfgang Kiessling" w:date="2019-05-23T20:12:00Z">
        <w:r w:rsidR="00396867">
          <w:rPr>
            <w:rFonts w:ascii="Arial" w:hAnsi="Arial" w:cs="Arial"/>
            <w:iCs/>
            <w:color w:val="FF0000"/>
            <w:sz w:val="24"/>
            <w:szCs w:val="24"/>
            <w:shd w:val="clear" w:color="auto" w:fill="FFFFFF"/>
          </w:rPr>
          <w:t>However, quoting the IUCN “</w:t>
        </w:r>
        <w:r w:rsidR="00396867" w:rsidRPr="00396867">
          <w:rPr>
            <w:rFonts w:ascii="Arial" w:hAnsi="Arial" w:cs="Arial"/>
            <w:iCs/>
            <w:color w:val="FF0000"/>
            <w:sz w:val="24"/>
            <w:szCs w:val="24"/>
            <w:shd w:val="clear" w:color="auto" w:fill="FFFFFF"/>
          </w:rPr>
          <w:t>The IUCN Red List of Threatened Species</w:t>
        </w:r>
        <w:r w:rsidR="00396867">
          <w:rPr>
            <w:rFonts w:ascii="Arial" w:hAnsi="Arial" w:cs="Arial"/>
            <w:iCs/>
            <w:color w:val="FF0000"/>
            <w:sz w:val="24"/>
            <w:szCs w:val="24"/>
            <w:shd w:val="clear" w:color="auto" w:fill="FFFFFF"/>
          </w:rPr>
          <w:t xml:space="preserve"> … </w:t>
        </w:r>
      </w:ins>
      <w:ins w:id="50" w:author="Wolfgang Kiessling" w:date="2019-05-23T20:13:00Z">
        <w:r w:rsidR="00396867" w:rsidRPr="00396867">
          <w:rPr>
            <w:rFonts w:ascii="Arial" w:hAnsi="Arial" w:cs="Arial"/>
            <w:iCs/>
            <w:color w:val="FF0000"/>
            <w:sz w:val="24"/>
            <w:szCs w:val="24"/>
            <w:shd w:val="clear" w:color="auto" w:fill="FFFFFF"/>
          </w:rPr>
          <w:t>uses a set of quantitative criteria to evaluate the extinction risk</w:t>
        </w:r>
        <w:r w:rsidR="00396867">
          <w:rPr>
            <w:rFonts w:ascii="Arial" w:hAnsi="Arial" w:cs="Arial"/>
            <w:iCs/>
            <w:color w:val="FF0000"/>
            <w:sz w:val="24"/>
            <w:szCs w:val="24"/>
            <w:shd w:val="clear" w:color="auto" w:fill="FFFFFF"/>
          </w:rPr>
          <w:t xml:space="preserve">”.  So, for the purpose of our study extinction risk and IUCN status may by used </w:t>
        </w:r>
      </w:ins>
      <w:ins w:id="51" w:author="Wolfgang Kiessling" w:date="2019-05-23T20:14:00Z">
        <w:r w:rsidR="00396867">
          <w:rPr>
            <w:rFonts w:ascii="Arial" w:hAnsi="Arial" w:cs="Arial"/>
            <w:iCs/>
            <w:color w:val="FF0000"/>
            <w:sz w:val="24"/>
            <w:szCs w:val="24"/>
            <w:shd w:val="clear" w:color="auto" w:fill="FFFFFF"/>
          </w:rPr>
          <w:t>interchangeably, especially when termed “extinction risk categories</w:t>
        </w:r>
      </w:ins>
      <w:ins w:id="52" w:author="Wolfgang Kiessling" w:date="2019-05-23T20:15:00Z">
        <w:r w:rsidR="00396867">
          <w:rPr>
            <w:rFonts w:ascii="Arial" w:hAnsi="Arial" w:cs="Arial"/>
            <w:iCs/>
            <w:color w:val="FF0000"/>
            <w:sz w:val="24"/>
            <w:szCs w:val="24"/>
            <w:shd w:val="clear" w:color="auto" w:fill="FFFFFF"/>
          </w:rPr>
          <w:t>” as we now do</w:t>
        </w:r>
      </w:ins>
      <w:del w:id="53" w:author="Wolfgang Kiessling" w:date="2019-05-23T20:15:00Z">
        <w:r w:rsidRPr="00A26C5C" w:rsidDel="00396867">
          <w:rPr>
            <w:rFonts w:ascii="Arial" w:hAnsi="Arial" w:cs="Arial"/>
            <w:iCs/>
            <w:color w:val="FF0000"/>
            <w:sz w:val="24"/>
            <w:szCs w:val="24"/>
            <w:shd w:val="clear" w:color="auto" w:fill="FFFFFF"/>
          </w:rPr>
          <w:delText>and feel the same about the iss</w:delText>
        </w:r>
        <w:r w:rsidR="006018A3" w:rsidRPr="00A26C5C" w:rsidDel="00396867">
          <w:rPr>
            <w:rFonts w:ascii="Arial" w:hAnsi="Arial" w:cs="Arial"/>
            <w:iCs/>
            <w:color w:val="FF0000"/>
            <w:sz w:val="24"/>
            <w:szCs w:val="24"/>
            <w:shd w:val="clear" w:color="auto" w:fill="FFFFFF"/>
          </w:rPr>
          <w:delText>ue therefore we changed some of the wording. We used the terms synonymously because as a direct excerpt from the IUCN website:</w:delText>
        </w:r>
      </w:del>
    </w:p>
    <w:p w14:paraId="3CC74271" w14:textId="0B8189AD" w:rsidR="006018A3" w:rsidRPr="00A26C5C" w:rsidDel="00396867" w:rsidRDefault="006018A3" w:rsidP="006018A3">
      <w:pPr>
        <w:spacing w:line="480" w:lineRule="auto"/>
        <w:rPr>
          <w:del w:id="54" w:author="Wolfgang Kiessling" w:date="2019-05-23T20:15:00Z"/>
          <w:rFonts w:ascii="Arial" w:hAnsi="Arial" w:cs="Arial"/>
          <w:iCs/>
          <w:color w:val="FF0000"/>
          <w:sz w:val="24"/>
          <w:szCs w:val="24"/>
          <w:shd w:val="clear" w:color="auto" w:fill="FFFFFF"/>
        </w:rPr>
      </w:pPr>
      <w:del w:id="55" w:author="Wolfgang Kiessling" w:date="2019-05-23T20:15:00Z">
        <w:r w:rsidRPr="00A26C5C" w:rsidDel="00396867">
          <w:rPr>
            <w:rFonts w:ascii="Arial" w:hAnsi="Arial" w:cs="Arial"/>
            <w:iCs/>
            <w:color w:val="FF0000"/>
            <w:sz w:val="24"/>
            <w:szCs w:val="24"/>
            <w:shd w:val="clear" w:color="auto" w:fill="FFFFFF"/>
          </w:rPr>
          <w:lastRenderedPageBreak/>
          <w:delText>“The IUCN Red List of Threatened Species™ is the world's most comprehensive inventory of the global conservation status of plant and animal species. It uses a set of quantitative criteria to evaluate the extinction risk of thousands of species</w:delText>
        </w:r>
        <w:r w:rsidR="00A26C5C" w:rsidDel="00396867">
          <w:rPr>
            <w:rFonts w:ascii="Arial" w:hAnsi="Arial" w:cs="Arial"/>
            <w:iCs/>
            <w:color w:val="FF0000"/>
            <w:sz w:val="24"/>
            <w:szCs w:val="24"/>
            <w:shd w:val="clear" w:color="auto" w:fill="FFFFFF"/>
          </w:rPr>
          <w:delText>…</w:delText>
        </w:r>
        <w:r w:rsidRPr="00A26C5C" w:rsidDel="00396867">
          <w:rPr>
            <w:rFonts w:ascii="Arial" w:hAnsi="Arial" w:cs="Arial"/>
            <w:iCs/>
            <w:color w:val="FF0000"/>
            <w:sz w:val="24"/>
            <w:szCs w:val="24"/>
            <w:shd w:val="clear" w:color="auto" w:fill="FFFFFF"/>
          </w:rPr>
          <w:delText>”</w:delText>
        </w:r>
      </w:del>
    </w:p>
    <w:p w14:paraId="5386EADF" w14:textId="038B7A02" w:rsidR="00735CE3" w:rsidRPr="00A26C5C" w:rsidRDefault="006018A3" w:rsidP="006018A3">
      <w:pPr>
        <w:spacing w:line="480" w:lineRule="auto"/>
        <w:rPr>
          <w:rFonts w:ascii="Arial" w:hAnsi="Arial" w:cs="Arial"/>
          <w:iCs/>
          <w:color w:val="FF0000"/>
          <w:sz w:val="24"/>
          <w:szCs w:val="24"/>
          <w:shd w:val="clear" w:color="auto" w:fill="FFFFFF"/>
        </w:rPr>
      </w:pPr>
      <w:del w:id="56" w:author="Wolfgang Kiessling" w:date="2019-05-23T20:15:00Z">
        <w:r w:rsidRPr="00A26C5C" w:rsidDel="00396867">
          <w:rPr>
            <w:rFonts w:ascii="Arial" w:hAnsi="Arial" w:cs="Arial"/>
            <w:iCs/>
            <w:color w:val="FF0000"/>
            <w:sz w:val="24"/>
            <w:szCs w:val="24"/>
            <w:shd w:val="clear" w:color="auto" w:fill="FFFFFF"/>
          </w:rPr>
          <w:delText>Thus we first thought conservation status and extinction risk may be interchangeable.</w:delText>
        </w:r>
      </w:del>
    </w:p>
    <w:p w14:paraId="34AB3B0A" w14:textId="77777777" w:rsidR="00F73E50"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The results of this study lend increasing support for the relevance of the IUCN categories as it seems they associate with attributes of corals that could be linked with extinction. At the same time however, the categories did not predict extinction for 1 out of 2 Pleistocene corals, suggesting</w:t>
      </w:r>
      <w:r w:rsidR="00E50366">
        <w:rPr>
          <w:rFonts w:ascii="Arial" w:hAnsi="Arial" w:cs="Arial"/>
          <w:iCs/>
          <w:color w:val="595959"/>
          <w:sz w:val="24"/>
          <w:szCs w:val="24"/>
          <w:shd w:val="clear" w:color="auto" w:fill="FFFFFF"/>
        </w:rPr>
        <w:t xml:space="preserve"> </w:t>
      </w:r>
      <w:r w:rsidRPr="00426A64">
        <w:rPr>
          <w:rFonts w:ascii="Arial" w:hAnsi="Arial" w:cs="Arial"/>
          <w:iCs/>
          <w:color w:val="595959"/>
          <w:sz w:val="24"/>
          <w:szCs w:val="24"/>
          <w:shd w:val="clear" w:color="auto" w:fill="FFFFFF"/>
        </w:rPr>
        <w:t>that despite their association with key traits, the capacity of IUCN categories to predict extinction risk may still be limited.</w:t>
      </w:r>
    </w:p>
    <w:p w14:paraId="04CD35EB" w14:textId="075EC0E7" w:rsidR="006A5E9C" w:rsidRDefault="00706EC4"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This is a good point, which is now emphasized</w:t>
      </w:r>
      <w:r w:rsidR="00A845A0">
        <w:rPr>
          <w:rFonts w:ascii="Arial" w:hAnsi="Arial" w:cs="Arial"/>
          <w:iCs/>
          <w:color w:val="FF0000"/>
          <w:sz w:val="24"/>
          <w:szCs w:val="24"/>
          <w:shd w:val="clear" w:color="auto" w:fill="FFFFFF"/>
        </w:rPr>
        <w:t xml:space="preserve"> in the discussion</w:t>
      </w:r>
      <w:r>
        <w:rPr>
          <w:rFonts w:ascii="Arial" w:hAnsi="Arial" w:cs="Arial"/>
          <w:iCs/>
          <w:color w:val="FF0000"/>
          <w:sz w:val="24"/>
          <w:szCs w:val="24"/>
          <w:shd w:val="clear" w:color="auto" w:fill="FFFFFF"/>
        </w:rPr>
        <w:t>. Specifically, we address that while the prediction of IUCN categories is great, the prediction of actual extinctions is not</w:t>
      </w:r>
      <w:r w:rsidR="008A4D4D">
        <w:rPr>
          <w:rFonts w:ascii="Arial" w:hAnsi="Arial" w:cs="Arial"/>
          <w:iCs/>
          <w:color w:val="FF0000"/>
          <w:sz w:val="24"/>
          <w:szCs w:val="24"/>
          <w:shd w:val="clear" w:color="auto" w:fill="FFFFFF"/>
        </w:rPr>
        <w:t>.</w:t>
      </w:r>
    </w:p>
    <w:p w14:paraId="2804C062" w14:textId="104ABAF2" w:rsidR="00F73E50" w:rsidRDefault="006A5E9C"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L3</w:t>
      </w:r>
      <w:r w:rsidR="00DA73F9">
        <w:rPr>
          <w:rFonts w:ascii="Arial" w:hAnsi="Arial" w:cs="Arial"/>
          <w:iCs/>
          <w:color w:val="FF0000"/>
          <w:sz w:val="24"/>
          <w:szCs w:val="24"/>
          <w:shd w:val="clear" w:color="auto" w:fill="FFFFFF"/>
        </w:rPr>
        <w:t>02</w:t>
      </w:r>
      <w:r>
        <w:rPr>
          <w:rFonts w:ascii="Arial" w:hAnsi="Arial" w:cs="Arial"/>
          <w:iCs/>
          <w:color w:val="FF0000"/>
          <w:sz w:val="24"/>
          <w:szCs w:val="24"/>
          <w:shd w:val="clear" w:color="auto" w:fill="FFFFFF"/>
        </w:rPr>
        <w:t>-3</w:t>
      </w:r>
      <w:r w:rsidR="008A4D4D">
        <w:rPr>
          <w:rFonts w:ascii="Arial" w:hAnsi="Arial" w:cs="Arial"/>
          <w:iCs/>
          <w:color w:val="FF0000"/>
          <w:sz w:val="24"/>
          <w:szCs w:val="24"/>
          <w:shd w:val="clear" w:color="auto" w:fill="FFFFFF"/>
        </w:rPr>
        <w:t>0</w:t>
      </w:r>
      <w:r w:rsidR="00DA73F9">
        <w:rPr>
          <w:rFonts w:ascii="Arial" w:hAnsi="Arial" w:cs="Arial"/>
          <w:iCs/>
          <w:color w:val="FF0000"/>
          <w:sz w:val="24"/>
          <w:szCs w:val="24"/>
          <w:shd w:val="clear" w:color="auto" w:fill="FFFFFF"/>
        </w:rPr>
        <w:t>4</w:t>
      </w:r>
      <w:r w:rsidR="00F73E50" w:rsidRPr="00F73E50">
        <w:rPr>
          <w:rFonts w:ascii="Arial" w:hAnsi="Arial" w:cs="Arial"/>
          <w:iCs/>
          <w:color w:val="FF0000"/>
          <w:sz w:val="24"/>
          <w:szCs w:val="24"/>
          <w:shd w:val="clear" w:color="auto" w:fill="FFFFFF"/>
        </w:rPr>
        <w:t>.</w:t>
      </w:r>
    </w:p>
    <w:p w14:paraId="59552998" w14:textId="3931CB28" w:rsidR="00F73E50"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Statements of these results should be followed by a discussion of how the IUCN categories can be improved and the different metrics (traits or distributions) that are required to build a better picture of conservation status in corals. </w:t>
      </w:r>
    </w:p>
    <w:p w14:paraId="737DE09E" w14:textId="0E4FDE17" w:rsidR="006A5E9C" w:rsidRPr="00A845A0" w:rsidRDefault="003A0F11" w:rsidP="00E50366">
      <w:pPr>
        <w:spacing w:line="480" w:lineRule="auto"/>
        <w:rPr>
          <w:rFonts w:ascii="Arial" w:hAnsi="Arial" w:cs="Arial"/>
          <w:iCs/>
          <w:color w:val="FF0000"/>
          <w:sz w:val="24"/>
          <w:szCs w:val="24"/>
          <w:shd w:val="clear" w:color="auto" w:fill="FFFFFF"/>
        </w:rPr>
      </w:pPr>
      <w:ins w:id="57" w:author="Wolfgang Kiessling" w:date="2019-05-23T20:26:00Z">
        <w:r>
          <w:rPr>
            <w:rFonts w:ascii="Arial" w:hAnsi="Arial" w:cs="Arial"/>
            <w:iCs/>
            <w:color w:val="FF0000"/>
            <w:sz w:val="24"/>
            <w:szCs w:val="24"/>
            <w:shd w:val="clear" w:color="auto" w:fill="FFFFFF"/>
          </w:rPr>
          <w:t xml:space="preserve">It was the motivation of this paper, to find easy-to-gather attributes that could partly replace IUCN criteria that </w:t>
        </w:r>
      </w:ins>
      <w:del w:id="58" w:author="Wolfgang Kiessling" w:date="2019-05-23T20:27:00Z">
        <w:r w:rsidR="006A5E9C" w:rsidRPr="00A845A0" w:rsidDel="003A0F11">
          <w:rPr>
            <w:rFonts w:ascii="Arial" w:hAnsi="Arial" w:cs="Arial"/>
            <w:iCs/>
            <w:color w:val="FF0000"/>
            <w:sz w:val="24"/>
            <w:szCs w:val="24"/>
            <w:shd w:val="clear" w:color="auto" w:fill="FFFFFF"/>
          </w:rPr>
          <w:delText>This point was more or less one of the main issues of the paper, how the actual</w:delText>
        </w:r>
      </w:del>
      <w:ins w:id="59" w:author="Wolfgang Kiessling" w:date="2019-05-23T20:27:00Z">
        <w:r>
          <w:rPr>
            <w:rFonts w:ascii="Arial" w:hAnsi="Arial" w:cs="Arial"/>
            <w:iCs/>
            <w:color w:val="FF0000"/>
            <w:sz w:val="24"/>
            <w:szCs w:val="24"/>
            <w:shd w:val="clear" w:color="auto" w:fill="FFFFFF"/>
          </w:rPr>
          <w:t xml:space="preserve"> require extensive montoring</w:t>
        </w:r>
      </w:ins>
      <w:del w:id="60" w:author="Wolfgang Kiessling" w:date="2019-05-23T20:27:00Z">
        <w:r w:rsidR="006A5E9C" w:rsidRPr="00A845A0" w:rsidDel="003A0F11">
          <w:rPr>
            <w:rFonts w:ascii="Arial" w:hAnsi="Arial" w:cs="Arial"/>
            <w:iCs/>
            <w:color w:val="FF0000"/>
            <w:sz w:val="24"/>
            <w:szCs w:val="24"/>
            <w:shd w:val="clear" w:color="auto" w:fill="FFFFFF"/>
          </w:rPr>
          <w:delText xml:space="preserve"> cost expensive survey grounded methods</w:delText>
        </w:r>
      </w:del>
      <w:r w:rsidR="006A5E9C" w:rsidRPr="00A845A0">
        <w:rPr>
          <w:rFonts w:ascii="Arial" w:hAnsi="Arial" w:cs="Arial"/>
          <w:iCs/>
          <w:color w:val="FF0000"/>
          <w:sz w:val="24"/>
          <w:szCs w:val="24"/>
          <w:shd w:val="clear" w:color="auto" w:fill="FFFFFF"/>
        </w:rPr>
        <w:t xml:space="preserve"> (</w:t>
      </w:r>
      <w:ins w:id="61" w:author="Wolfgang Kiessling" w:date="2019-05-23T20:28:00Z">
        <w:r>
          <w:rPr>
            <w:rFonts w:ascii="Arial" w:hAnsi="Arial" w:cs="Arial"/>
            <w:iCs/>
            <w:color w:val="FF0000"/>
            <w:sz w:val="24"/>
            <w:szCs w:val="24"/>
            <w:shd w:val="clear" w:color="auto" w:fill="FFFFFF"/>
          </w:rPr>
          <w:t>e.g.,</w:t>
        </w:r>
      </w:ins>
      <w:del w:id="62" w:author="Wolfgang Kiessling" w:date="2019-05-23T20:28:00Z">
        <w:r w:rsidR="006A5E9C" w:rsidRPr="00A845A0" w:rsidDel="003A0F11">
          <w:rPr>
            <w:rFonts w:ascii="Arial" w:hAnsi="Arial" w:cs="Arial"/>
            <w:iCs/>
            <w:color w:val="FF0000"/>
            <w:sz w:val="24"/>
            <w:szCs w:val="24"/>
            <w:shd w:val="clear" w:color="auto" w:fill="FFFFFF"/>
          </w:rPr>
          <w:delText>like</w:delText>
        </w:r>
      </w:del>
      <w:r w:rsidR="006A5E9C" w:rsidRPr="00A845A0">
        <w:rPr>
          <w:rFonts w:ascii="Arial" w:hAnsi="Arial" w:cs="Arial"/>
          <w:iCs/>
          <w:color w:val="FF0000"/>
          <w:sz w:val="24"/>
          <w:szCs w:val="24"/>
          <w:shd w:val="clear" w:color="auto" w:fill="FFFFFF"/>
        </w:rPr>
        <w:t xml:space="preserve"> Criterion A, population reduction)</w:t>
      </w:r>
      <w:ins w:id="63" w:author="Wolfgang Kiessling" w:date="2019-05-23T20:28:00Z">
        <w:r>
          <w:rPr>
            <w:rFonts w:ascii="Arial" w:hAnsi="Arial" w:cs="Arial"/>
            <w:iCs/>
            <w:color w:val="FF0000"/>
            <w:sz w:val="24"/>
            <w:szCs w:val="24"/>
            <w:shd w:val="clear" w:color="auto" w:fill="FFFFFF"/>
          </w:rPr>
          <w:t>. We did not intend to improve the IUCN categories, which hopefully clear in this revised draft</w:t>
        </w:r>
      </w:ins>
      <w:ins w:id="64" w:author="Wolfgang Kiessling" w:date="2019-05-23T20:29:00Z">
        <w:r>
          <w:rPr>
            <w:rFonts w:ascii="Arial" w:hAnsi="Arial" w:cs="Arial"/>
            <w:iCs/>
            <w:color w:val="FF0000"/>
            <w:sz w:val="24"/>
            <w:szCs w:val="24"/>
            <w:shd w:val="clear" w:color="auto" w:fill="FFFFFF"/>
          </w:rPr>
          <w:t>.</w:t>
        </w:r>
      </w:ins>
      <w:r w:rsidR="006A5E9C" w:rsidRPr="00A845A0">
        <w:rPr>
          <w:rFonts w:ascii="Arial" w:hAnsi="Arial" w:cs="Arial"/>
          <w:iCs/>
          <w:color w:val="FF0000"/>
          <w:sz w:val="24"/>
          <w:szCs w:val="24"/>
          <w:shd w:val="clear" w:color="auto" w:fill="FFFFFF"/>
        </w:rPr>
        <w:t xml:space="preserve"> </w:t>
      </w:r>
      <w:del w:id="65" w:author="Wolfgang Kiessling" w:date="2019-05-23T20:28:00Z">
        <w:r w:rsidR="006A5E9C" w:rsidRPr="00A845A0" w:rsidDel="003A0F11">
          <w:rPr>
            <w:rFonts w:ascii="Arial" w:hAnsi="Arial" w:cs="Arial"/>
            <w:iCs/>
            <w:color w:val="FF0000"/>
            <w:sz w:val="24"/>
            <w:szCs w:val="24"/>
            <w:shd w:val="clear" w:color="auto" w:fill="FFFFFF"/>
          </w:rPr>
          <w:delText>possibly can benefit by applying modern machine learning methods and easy to measure trait data.</w:delText>
        </w:r>
      </w:del>
    </w:p>
    <w:p w14:paraId="08787565" w14:textId="4862F80A" w:rsidR="00550980"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lastRenderedPageBreak/>
        <w:t>Minor comments:</w:t>
      </w:r>
      <w:r w:rsidRPr="00426A64">
        <w:rPr>
          <w:rFonts w:ascii="Arial" w:hAnsi="Arial" w:cs="Arial"/>
          <w:iCs/>
          <w:color w:val="595959"/>
          <w:sz w:val="24"/>
          <w:szCs w:val="24"/>
          <w:shd w:val="clear" w:color="auto" w:fill="FFFFFF"/>
        </w:rPr>
        <w:br/>
      </w:r>
      <w:r w:rsidRPr="00426A64">
        <w:rPr>
          <w:rFonts w:ascii="Arial" w:hAnsi="Arial" w:cs="Arial"/>
          <w:iCs/>
          <w:color w:val="595959"/>
          <w:sz w:val="24"/>
          <w:szCs w:val="24"/>
          <w:shd w:val="clear" w:color="auto" w:fill="FFFFFF"/>
        </w:rPr>
        <w:br/>
        <w:t xml:space="preserve">Lines 33-35: I'd remove the finding that 'Removing geographic range from the predictors slightly lowered the explanatory power' from the abstract, and replace with more critical results. What did the analysis of Pleistocene corals reveal? </w:t>
      </w:r>
      <w:r w:rsidRPr="00D03C69">
        <w:rPr>
          <w:rFonts w:ascii="Arial" w:hAnsi="Arial" w:cs="Arial"/>
          <w:iCs/>
          <w:color w:val="808080" w:themeColor="background1" w:themeShade="80"/>
          <w:sz w:val="24"/>
          <w:szCs w:val="24"/>
          <w:shd w:val="clear" w:color="auto" w:fill="FFFFFF"/>
        </w:rPr>
        <w:t>What about the biogeographic analysis? </w:t>
      </w:r>
      <w:r w:rsidRPr="00EC5CC7">
        <w:rPr>
          <w:rFonts w:ascii="Arial" w:hAnsi="Arial" w:cs="Arial"/>
          <w:iCs/>
          <w:color w:val="548DD4" w:themeColor="text2" w:themeTint="99"/>
          <w:sz w:val="24"/>
          <w:szCs w:val="24"/>
          <w:shd w:val="clear" w:color="auto" w:fill="FFFFFF"/>
        </w:rPr>
        <w:br/>
      </w:r>
      <w:r w:rsidR="00706EC4" w:rsidRPr="00706EC4">
        <w:rPr>
          <w:rFonts w:ascii="Arial" w:hAnsi="Arial" w:cs="Arial"/>
          <w:iCs/>
          <w:color w:val="FF0000"/>
          <w:sz w:val="24"/>
          <w:szCs w:val="24"/>
          <w:shd w:val="clear" w:color="auto" w:fill="FFFFFF"/>
        </w:rPr>
        <w:t xml:space="preserve">Abstract revised accordingly. </w:t>
      </w:r>
      <w:r w:rsidR="00550980" w:rsidRPr="001377CF">
        <w:rPr>
          <w:rFonts w:ascii="Arial" w:hAnsi="Arial" w:cs="Arial"/>
          <w:iCs/>
          <w:color w:val="FF0000"/>
          <w:sz w:val="24"/>
          <w:szCs w:val="24"/>
          <w:shd w:val="clear" w:color="auto" w:fill="FFFFFF"/>
        </w:rPr>
        <w:t xml:space="preserve">Pleistocene distributions </w:t>
      </w:r>
      <w:del w:id="66" w:author="Wolfgang Kiessling" w:date="2019-05-23T20:29:00Z">
        <w:r w:rsidR="00550980" w:rsidRPr="001377CF" w:rsidDel="003A0F11">
          <w:rPr>
            <w:rFonts w:ascii="Arial" w:hAnsi="Arial" w:cs="Arial"/>
            <w:iCs/>
            <w:color w:val="FF0000"/>
            <w:sz w:val="24"/>
            <w:szCs w:val="24"/>
            <w:shd w:val="clear" w:color="auto" w:fill="FFFFFF"/>
          </w:rPr>
          <w:delText xml:space="preserve">were </w:delText>
        </w:r>
      </w:del>
      <w:ins w:id="67" w:author="Wolfgang Kiessling" w:date="2019-05-23T20:29:00Z">
        <w:r w:rsidR="003A0F11">
          <w:rPr>
            <w:rFonts w:ascii="Arial" w:hAnsi="Arial" w:cs="Arial"/>
            <w:iCs/>
            <w:color w:val="FF0000"/>
            <w:sz w:val="24"/>
            <w:szCs w:val="24"/>
            <w:shd w:val="clear" w:color="auto" w:fill="FFFFFF"/>
          </w:rPr>
          <w:t>have been</w:t>
        </w:r>
        <w:r w:rsidR="003A0F11" w:rsidRPr="001377CF">
          <w:rPr>
            <w:rFonts w:ascii="Arial" w:hAnsi="Arial" w:cs="Arial"/>
            <w:iCs/>
            <w:color w:val="FF0000"/>
            <w:sz w:val="24"/>
            <w:szCs w:val="24"/>
            <w:shd w:val="clear" w:color="auto" w:fill="FFFFFF"/>
          </w:rPr>
          <w:t xml:space="preserve"> </w:t>
        </w:r>
      </w:ins>
      <w:r w:rsidR="00550980" w:rsidRPr="001377CF">
        <w:rPr>
          <w:rFonts w:ascii="Arial" w:hAnsi="Arial" w:cs="Arial"/>
          <w:iCs/>
          <w:color w:val="FF0000"/>
          <w:sz w:val="24"/>
          <w:szCs w:val="24"/>
          <w:shd w:val="clear" w:color="auto" w:fill="FFFFFF"/>
        </w:rPr>
        <w:t>added</w:t>
      </w:r>
      <w:r w:rsidR="00550980">
        <w:rPr>
          <w:rFonts w:ascii="Arial" w:hAnsi="Arial" w:cs="Arial"/>
          <w:iCs/>
          <w:color w:val="FF0000"/>
          <w:sz w:val="24"/>
          <w:szCs w:val="24"/>
          <w:shd w:val="clear" w:color="auto" w:fill="FFFFFF"/>
        </w:rPr>
        <w:t xml:space="preserve"> L3</w:t>
      </w:r>
      <w:r w:rsidR="00B179BD">
        <w:rPr>
          <w:rFonts w:ascii="Arial" w:hAnsi="Arial" w:cs="Arial"/>
          <w:iCs/>
          <w:color w:val="FF0000"/>
          <w:sz w:val="24"/>
          <w:szCs w:val="24"/>
          <w:shd w:val="clear" w:color="auto" w:fill="FFFFFF"/>
        </w:rPr>
        <w:t>4</w:t>
      </w:r>
      <w:r w:rsidR="00550980">
        <w:rPr>
          <w:rFonts w:ascii="Arial" w:hAnsi="Arial" w:cs="Arial"/>
          <w:iCs/>
          <w:color w:val="FF0000"/>
          <w:sz w:val="24"/>
          <w:szCs w:val="24"/>
          <w:shd w:val="clear" w:color="auto" w:fill="FFFFFF"/>
        </w:rPr>
        <w:t>-</w:t>
      </w:r>
      <w:r w:rsidR="00B179BD">
        <w:rPr>
          <w:rFonts w:ascii="Arial" w:hAnsi="Arial" w:cs="Arial"/>
          <w:iCs/>
          <w:color w:val="FF0000"/>
          <w:sz w:val="24"/>
          <w:szCs w:val="24"/>
          <w:shd w:val="clear" w:color="auto" w:fill="FFFFFF"/>
        </w:rPr>
        <w:t>36</w:t>
      </w:r>
      <w:r w:rsidR="00550980" w:rsidRPr="001377CF">
        <w:rPr>
          <w:rFonts w:ascii="Arial" w:hAnsi="Arial" w:cs="Arial"/>
          <w:iCs/>
          <w:color w:val="FF0000"/>
          <w:sz w:val="24"/>
          <w:szCs w:val="24"/>
          <w:shd w:val="clear" w:color="auto" w:fill="FFFFFF"/>
        </w:rPr>
        <w:t>.</w:t>
      </w:r>
      <w:r w:rsidR="00550980" w:rsidRPr="001377CF">
        <w:rPr>
          <w:rFonts w:ascii="Arial" w:hAnsi="Arial" w:cs="Arial"/>
          <w:iCs/>
          <w:color w:val="FF0000"/>
          <w:sz w:val="24"/>
          <w:szCs w:val="24"/>
          <w:shd w:val="clear" w:color="auto" w:fill="FFFFFF"/>
        </w:rPr>
        <w:br/>
      </w:r>
    </w:p>
    <w:p w14:paraId="5E6CD810" w14:textId="103C670E" w:rsidR="00F73E50"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Lines 42-45: After taking a look at the supplement for Carpenter et al. 2008, it seems as though some 'traits' were included in their analysis to define IUCN categories (e.g. maximum depth). Does this mean that there is an element of non-independence in the analysis of the relationship between traits/distributions and IUCN risk, and if not why not? Please clarify here. </w:t>
      </w:r>
    </w:p>
    <w:p w14:paraId="10A9CCA2" w14:textId="3FF17FDC" w:rsidR="000146A6" w:rsidRDefault="00F73E50" w:rsidP="00E50366">
      <w:pPr>
        <w:spacing w:line="480" w:lineRule="auto"/>
        <w:rPr>
          <w:rFonts w:ascii="Arial" w:hAnsi="Arial" w:cs="Arial"/>
          <w:iCs/>
          <w:color w:val="595959"/>
          <w:sz w:val="24"/>
          <w:szCs w:val="24"/>
          <w:shd w:val="clear" w:color="auto" w:fill="FFFFFF"/>
        </w:rPr>
      </w:pPr>
      <w:r>
        <w:rPr>
          <w:rFonts w:ascii="Arial" w:hAnsi="Arial" w:cs="Arial"/>
          <w:iCs/>
          <w:color w:val="FF0000"/>
          <w:sz w:val="24"/>
          <w:szCs w:val="24"/>
          <w:shd w:val="clear" w:color="auto" w:fill="FFFFFF"/>
        </w:rPr>
        <w:t xml:space="preserve">Carpenter et al. used trait information as additional information for assigning threat statuses for LC and NT species (page 5, v.). The source </w:t>
      </w:r>
      <w:r w:rsidR="009F0D31">
        <w:rPr>
          <w:rFonts w:ascii="Arial" w:hAnsi="Arial" w:cs="Arial"/>
          <w:iCs/>
          <w:color w:val="FF0000"/>
          <w:sz w:val="24"/>
          <w:szCs w:val="24"/>
          <w:shd w:val="clear" w:color="auto" w:fill="FFFFFF"/>
        </w:rPr>
        <w:t xml:space="preserve">of </w:t>
      </w:r>
      <w:r>
        <w:rPr>
          <w:rFonts w:ascii="Arial" w:hAnsi="Arial" w:cs="Arial"/>
          <w:iCs/>
          <w:color w:val="FF0000"/>
          <w:sz w:val="24"/>
          <w:szCs w:val="24"/>
          <w:shd w:val="clear" w:color="auto" w:fill="FFFFFF"/>
        </w:rPr>
        <w:t xml:space="preserve">the information </w:t>
      </w:r>
      <w:r w:rsidR="00CE3E40">
        <w:rPr>
          <w:rFonts w:ascii="Arial" w:hAnsi="Arial" w:cs="Arial"/>
          <w:iCs/>
          <w:color w:val="FF0000"/>
          <w:sz w:val="24"/>
          <w:szCs w:val="24"/>
          <w:shd w:val="clear" w:color="auto" w:fill="FFFFFF"/>
        </w:rPr>
        <w:t xml:space="preserve">for </w:t>
      </w:r>
      <w:r>
        <w:rPr>
          <w:rFonts w:ascii="Arial" w:hAnsi="Arial" w:cs="Arial"/>
          <w:iCs/>
          <w:color w:val="FF0000"/>
          <w:sz w:val="24"/>
          <w:szCs w:val="24"/>
          <w:shd w:val="clear" w:color="auto" w:fill="FFFFFF"/>
        </w:rPr>
        <w:t>the</w:t>
      </w:r>
      <w:r w:rsidR="00CE3E40">
        <w:rPr>
          <w:rFonts w:ascii="Arial" w:hAnsi="Arial" w:cs="Arial"/>
          <w:iCs/>
          <w:color w:val="FF0000"/>
          <w:sz w:val="24"/>
          <w:szCs w:val="24"/>
          <w:shd w:val="clear" w:color="auto" w:fill="FFFFFF"/>
        </w:rPr>
        <w:t>ir</w:t>
      </w:r>
      <w:r>
        <w:rPr>
          <w:rFonts w:ascii="Arial" w:hAnsi="Arial" w:cs="Arial"/>
          <w:iCs/>
          <w:color w:val="FF0000"/>
          <w:sz w:val="24"/>
          <w:szCs w:val="24"/>
          <w:shd w:val="clear" w:color="auto" w:fill="FFFFFF"/>
        </w:rPr>
        <w:t xml:space="preserve"> trait </w:t>
      </w:r>
      <w:r w:rsidR="00CE3E40">
        <w:rPr>
          <w:rFonts w:ascii="Arial" w:hAnsi="Arial" w:cs="Arial"/>
          <w:iCs/>
          <w:color w:val="FF0000"/>
          <w:sz w:val="24"/>
          <w:szCs w:val="24"/>
          <w:shd w:val="clear" w:color="auto" w:fill="FFFFFF"/>
        </w:rPr>
        <w:t>‘</w:t>
      </w:r>
      <w:r>
        <w:rPr>
          <w:rFonts w:ascii="Arial" w:hAnsi="Arial" w:cs="Arial"/>
          <w:iCs/>
          <w:color w:val="FF0000"/>
          <w:sz w:val="24"/>
          <w:szCs w:val="24"/>
          <w:shd w:val="clear" w:color="auto" w:fill="FFFFFF"/>
        </w:rPr>
        <w:t>lower depth</w:t>
      </w:r>
      <w:r w:rsidR="00CE3E40">
        <w:rPr>
          <w:rFonts w:ascii="Arial" w:hAnsi="Arial" w:cs="Arial"/>
          <w:iCs/>
          <w:color w:val="FF0000"/>
          <w:sz w:val="24"/>
          <w:szCs w:val="24"/>
          <w:shd w:val="clear" w:color="auto" w:fill="FFFFFF"/>
        </w:rPr>
        <w:t>’</w:t>
      </w:r>
      <w:r>
        <w:rPr>
          <w:rFonts w:ascii="Arial" w:hAnsi="Arial" w:cs="Arial"/>
          <w:iCs/>
          <w:color w:val="FF0000"/>
          <w:sz w:val="24"/>
          <w:szCs w:val="24"/>
          <w:shd w:val="clear" w:color="auto" w:fill="FFFFFF"/>
        </w:rPr>
        <w:t xml:space="preserve"> is not </w:t>
      </w:r>
      <w:r w:rsidR="00104BD8">
        <w:rPr>
          <w:rFonts w:ascii="Arial" w:hAnsi="Arial" w:cs="Arial"/>
          <w:iCs/>
          <w:color w:val="FF0000"/>
          <w:sz w:val="24"/>
          <w:szCs w:val="24"/>
          <w:shd w:val="clear" w:color="auto" w:fill="FFFFFF"/>
        </w:rPr>
        <w:t xml:space="preserve">to be </w:t>
      </w:r>
      <w:r>
        <w:rPr>
          <w:rFonts w:ascii="Arial" w:hAnsi="Arial" w:cs="Arial"/>
          <w:iCs/>
          <w:color w:val="FF0000"/>
          <w:sz w:val="24"/>
          <w:szCs w:val="24"/>
          <w:shd w:val="clear" w:color="auto" w:fill="FFFFFF"/>
        </w:rPr>
        <w:t>found in the</w:t>
      </w:r>
      <w:r w:rsidR="00CE3E40">
        <w:rPr>
          <w:rFonts w:ascii="Arial" w:hAnsi="Arial" w:cs="Arial"/>
          <w:iCs/>
          <w:color w:val="FF0000"/>
          <w:sz w:val="24"/>
          <w:szCs w:val="24"/>
          <w:shd w:val="clear" w:color="auto" w:fill="FFFFFF"/>
        </w:rPr>
        <w:t>ir</w:t>
      </w:r>
      <w:r>
        <w:rPr>
          <w:rFonts w:ascii="Arial" w:hAnsi="Arial" w:cs="Arial"/>
          <w:iCs/>
          <w:color w:val="FF0000"/>
          <w:sz w:val="24"/>
          <w:szCs w:val="24"/>
          <w:shd w:val="clear" w:color="auto" w:fill="FFFFFF"/>
        </w:rPr>
        <w:t xml:space="preserve"> SOM and </w:t>
      </w:r>
      <w:r w:rsidR="00CE3E40">
        <w:rPr>
          <w:rFonts w:ascii="Arial" w:hAnsi="Arial" w:cs="Arial"/>
          <w:iCs/>
          <w:color w:val="FF0000"/>
          <w:sz w:val="24"/>
          <w:szCs w:val="24"/>
          <w:shd w:val="clear" w:color="auto" w:fill="FFFFFF"/>
        </w:rPr>
        <w:t xml:space="preserve">was </w:t>
      </w:r>
      <w:r>
        <w:rPr>
          <w:rFonts w:ascii="Arial" w:hAnsi="Arial" w:cs="Arial"/>
          <w:iCs/>
          <w:color w:val="FF0000"/>
          <w:sz w:val="24"/>
          <w:szCs w:val="24"/>
          <w:shd w:val="clear" w:color="auto" w:fill="FFFFFF"/>
        </w:rPr>
        <w:t xml:space="preserve">probably </w:t>
      </w:r>
      <w:r w:rsidR="00706EC4">
        <w:rPr>
          <w:rFonts w:ascii="Arial" w:hAnsi="Arial" w:cs="Arial"/>
          <w:iCs/>
          <w:color w:val="FF0000"/>
          <w:sz w:val="24"/>
          <w:szCs w:val="24"/>
          <w:shd w:val="clear" w:color="auto" w:fill="FFFFFF"/>
        </w:rPr>
        <w:t xml:space="preserve">derived </w:t>
      </w:r>
      <w:r>
        <w:rPr>
          <w:rFonts w:ascii="Arial" w:hAnsi="Arial" w:cs="Arial"/>
          <w:iCs/>
          <w:color w:val="FF0000"/>
          <w:sz w:val="24"/>
          <w:szCs w:val="24"/>
          <w:shd w:val="clear" w:color="auto" w:fill="FFFFFF"/>
        </w:rPr>
        <w:t xml:space="preserve">from </w:t>
      </w:r>
      <w:r w:rsidR="000146A6">
        <w:rPr>
          <w:rFonts w:ascii="Arial" w:hAnsi="Arial" w:cs="Arial"/>
          <w:iCs/>
          <w:color w:val="FF0000"/>
          <w:sz w:val="24"/>
          <w:szCs w:val="24"/>
          <w:shd w:val="clear" w:color="auto" w:fill="FFFFFF"/>
        </w:rPr>
        <w:t xml:space="preserve">expert knowledge. </w:t>
      </w:r>
      <w:commentRangeStart w:id="68"/>
      <w:r w:rsidR="00711076">
        <w:rPr>
          <w:rFonts w:ascii="Arial" w:hAnsi="Arial" w:cs="Arial"/>
          <w:iCs/>
          <w:color w:val="FF0000"/>
          <w:sz w:val="24"/>
          <w:szCs w:val="24"/>
          <w:shd w:val="clear" w:color="auto" w:fill="FFFFFF"/>
        </w:rPr>
        <w:t>As the CTD is not cited, neither is Madin et al. 2016, we therefore assumed that the data used for our analysis is not congruent with the one used by Carpenter at al. and therefore a non-independence can be ruled out.</w:t>
      </w:r>
      <w:commentRangeEnd w:id="68"/>
      <w:r w:rsidR="003A0F11">
        <w:rPr>
          <w:rStyle w:val="Kommentarzeichen"/>
        </w:rPr>
        <w:commentReference w:id="68"/>
      </w:r>
      <w:r w:rsidR="003E675D" w:rsidRPr="00426A64">
        <w:rPr>
          <w:rFonts w:ascii="Arial" w:hAnsi="Arial" w:cs="Arial"/>
          <w:iCs/>
          <w:color w:val="595959"/>
          <w:sz w:val="24"/>
          <w:szCs w:val="24"/>
          <w:shd w:val="clear" w:color="auto" w:fill="FFFFFF"/>
        </w:rPr>
        <w:br/>
      </w:r>
      <w:r w:rsidR="003E675D" w:rsidRPr="00426A64">
        <w:rPr>
          <w:rFonts w:ascii="Arial" w:hAnsi="Arial" w:cs="Arial"/>
          <w:iCs/>
          <w:color w:val="595959"/>
          <w:sz w:val="24"/>
          <w:szCs w:val="24"/>
          <w:shd w:val="clear" w:color="auto" w:fill="FFFFFF"/>
        </w:rPr>
        <w:br/>
        <w:t>Line 50-51: Surely climate change in combination with other stressors generates extinction risk? </w:t>
      </w:r>
    </w:p>
    <w:p w14:paraId="2A00DED0" w14:textId="64DE0632" w:rsidR="00AA0A83" w:rsidRDefault="005E6BD0"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Explicit reference to climate change deleted</w:t>
      </w:r>
    </w:p>
    <w:p w14:paraId="5D1C2F21" w14:textId="7E709C43" w:rsidR="000146A6"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lastRenderedPageBreak/>
        <w:t>Line 105: Please define 'great circle distance.'</w:t>
      </w:r>
    </w:p>
    <w:p w14:paraId="0F1502A4" w14:textId="34AF4363" w:rsidR="000146A6" w:rsidRDefault="000146A6" w:rsidP="00E50366">
      <w:pPr>
        <w:spacing w:line="480" w:lineRule="auto"/>
        <w:rPr>
          <w:rFonts w:ascii="Arial" w:hAnsi="Arial" w:cs="Arial"/>
          <w:iCs/>
          <w:color w:val="595959"/>
          <w:sz w:val="24"/>
          <w:szCs w:val="24"/>
          <w:shd w:val="clear" w:color="auto" w:fill="FFFFFF"/>
        </w:rPr>
      </w:pPr>
      <w:r w:rsidRPr="000146A6">
        <w:rPr>
          <w:rFonts w:ascii="Arial" w:hAnsi="Arial" w:cs="Arial"/>
          <w:iCs/>
          <w:color w:val="FF0000"/>
          <w:sz w:val="24"/>
          <w:szCs w:val="24"/>
          <w:shd w:val="clear" w:color="auto" w:fill="FFFFFF"/>
        </w:rPr>
        <w:t>Great circle distance is the shortest distance between two points on the surface of a sphere, measured along the surface of the sphere.</w:t>
      </w:r>
      <w:r w:rsidR="00B829B1">
        <w:rPr>
          <w:rFonts w:ascii="Arial" w:hAnsi="Arial" w:cs="Arial"/>
          <w:iCs/>
          <w:color w:val="FF0000"/>
          <w:sz w:val="24"/>
          <w:szCs w:val="24"/>
          <w:shd w:val="clear" w:color="auto" w:fill="FFFFFF"/>
        </w:rPr>
        <w:t xml:space="preserve"> This i</w:t>
      </w:r>
      <w:r w:rsidRPr="000146A6">
        <w:rPr>
          <w:rFonts w:ascii="Arial" w:hAnsi="Arial" w:cs="Arial"/>
          <w:iCs/>
          <w:color w:val="FF0000"/>
          <w:sz w:val="24"/>
          <w:szCs w:val="24"/>
          <w:shd w:val="clear" w:color="auto" w:fill="FFFFFF"/>
        </w:rPr>
        <w:t xml:space="preserve">nfo </w:t>
      </w:r>
      <w:r w:rsidR="00B829B1">
        <w:rPr>
          <w:rFonts w:ascii="Arial" w:hAnsi="Arial" w:cs="Arial"/>
          <w:iCs/>
          <w:color w:val="FF0000"/>
          <w:sz w:val="24"/>
          <w:szCs w:val="24"/>
          <w:shd w:val="clear" w:color="auto" w:fill="FFFFFF"/>
        </w:rPr>
        <w:t>has been</w:t>
      </w:r>
      <w:r w:rsidRPr="000146A6">
        <w:rPr>
          <w:rFonts w:ascii="Arial" w:hAnsi="Arial" w:cs="Arial"/>
          <w:iCs/>
          <w:color w:val="FF0000"/>
          <w:sz w:val="24"/>
          <w:szCs w:val="24"/>
          <w:shd w:val="clear" w:color="auto" w:fill="FFFFFF"/>
        </w:rPr>
        <w:t xml:space="preserve"> added to the manuscript</w:t>
      </w:r>
      <w:r w:rsidR="00550980">
        <w:rPr>
          <w:rFonts w:ascii="Arial" w:hAnsi="Arial" w:cs="Arial"/>
          <w:iCs/>
          <w:color w:val="FF0000"/>
          <w:sz w:val="24"/>
          <w:szCs w:val="24"/>
          <w:shd w:val="clear" w:color="auto" w:fill="FFFFFF"/>
        </w:rPr>
        <w:t xml:space="preserve"> L1</w:t>
      </w:r>
      <w:r w:rsidR="00AA0A83">
        <w:rPr>
          <w:rFonts w:ascii="Arial" w:hAnsi="Arial" w:cs="Arial"/>
          <w:iCs/>
          <w:color w:val="FF0000"/>
          <w:sz w:val="24"/>
          <w:szCs w:val="24"/>
          <w:shd w:val="clear" w:color="auto" w:fill="FFFFFF"/>
        </w:rPr>
        <w:t>0</w:t>
      </w:r>
      <w:r w:rsidR="003253F2">
        <w:rPr>
          <w:rFonts w:ascii="Arial" w:hAnsi="Arial" w:cs="Arial"/>
          <w:iCs/>
          <w:color w:val="FF0000"/>
          <w:sz w:val="24"/>
          <w:szCs w:val="24"/>
          <w:shd w:val="clear" w:color="auto" w:fill="FFFFFF"/>
        </w:rPr>
        <w:t>0</w:t>
      </w:r>
      <w:r w:rsidR="00550980">
        <w:rPr>
          <w:rFonts w:ascii="Arial" w:hAnsi="Arial" w:cs="Arial"/>
          <w:iCs/>
          <w:color w:val="FF0000"/>
          <w:sz w:val="24"/>
          <w:szCs w:val="24"/>
          <w:shd w:val="clear" w:color="auto" w:fill="FFFFFF"/>
        </w:rPr>
        <w:t>-1</w:t>
      </w:r>
      <w:r w:rsidR="00AA0A83">
        <w:rPr>
          <w:rFonts w:ascii="Arial" w:hAnsi="Arial" w:cs="Arial"/>
          <w:iCs/>
          <w:color w:val="FF0000"/>
          <w:sz w:val="24"/>
          <w:szCs w:val="24"/>
          <w:shd w:val="clear" w:color="auto" w:fill="FFFFFF"/>
        </w:rPr>
        <w:t>0</w:t>
      </w:r>
      <w:r w:rsidR="003253F2">
        <w:rPr>
          <w:rFonts w:ascii="Arial" w:hAnsi="Arial" w:cs="Arial"/>
          <w:iCs/>
          <w:color w:val="FF0000"/>
          <w:sz w:val="24"/>
          <w:szCs w:val="24"/>
          <w:shd w:val="clear" w:color="auto" w:fill="FFFFFF"/>
        </w:rPr>
        <w:t>2</w:t>
      </w:r>
      <w:r w:rsidR="00B829B1">
        <w:rPr>
          <w:rFonts w:ascii="Arial" w:hAnsi="Arial" w:cs="Arial"/>
          <w:iCs/>
          <w:color w:val="FF0000"/>
          <w:sz w:val="24"/>
          <w:szCs w:val="24"/>
          <w:shd w:val="clear" w:color="auto" w:fill="FFFFFF"/>
        </w:rPr>
        <w:t>.</w:t>
      </w:r>
      <w:r w:rsidR="003E675D" w:rsidRPr="000146A6">
        <w:rPr>
          <w:rFonts w:ascii="Arial" w:hAnsi="Arial" w:cs="Arial"/>
          <w:iCs/>
          <w:color w:val="FF0000"/>
          <w:sz w:val="24"/>
          <w:szCs w:val="24"/>
          <w:shd w:val="clear" w:color="auto" w:fill="FFFFFF"/>
        </w:rPr>
        <w:br/>
      </w:r>
      <w:r w:rsidR="003E675D" w:rsidRPr="00426A64">
        <w:rPr>
          <w:rFonts w:ascii="Arial" w:hAnsi="Arial" w:cs="Arial"/>
          <w:iCs/>
          <w:color w:val="595959"/>
          <w:sz w:val="24"/>
          <w:szCs w:val="24"/>
          <w:shd w:val="clear" w:color="auto" w:fill="FFFFFF"/>
        </w:rPr>
        <w:br/>
        <w:t>Line 110: Does "Range area" refer to geographic area size in the CTD?</w:t>
      </w:r>
    </w:p>
    <w:p w14:paraId="6908F59F" w14:textId="441A16B5" w:rsidR="00B829B1" w:rsidRDefault="00BF3624" w:rsidP="00E5036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Yes, </w:t>
      </w:r>
      <w:r w:rsidR="000146A6" w:rsidRPr="00B97E64">
        <w:rPr>
          <w:rFonts w:ascii="Arial" w:hAnsi="Arial" w:cs="Arial"/>
          <w:iCs/>
          <w:color w:val="FF0000"/>
          <w:sz w:val="24"/>
          <w:szCs w:val="24"/>
          <w:shd w:val="clear" w:color="auto" w:fill="FFFFFF"/>
        </w:rPr>
        <w:t>Range are</w:t>
      </w:r>
      <w:r w:rsidR="00422E27">
        <w:rPr>
          <w:rFonts w:ascii="Arial" w:hAnsi="Arial" w:cs="Arial"/>
          <w:iCs/>
          <w:color w:val="FF0000"/>
          <w:sz w:val="24"/>
          <w:szCs w:val="24"/>
          <w:shd w:val="clear" w:color="auto" w:fill="FFFFFF"/>
        </w:rPr>
        <w:t>a</w:t>
      </w:r>
      <w:r w:rsidR="00B829B1">
        <w:rPr>
          <w:rFonts w:ascii="Arial" w:hAnsi="Arial" w:cs="Arial"/>
          <w:iCs/>
          <w:color w:val="FF0000"/>
          <w:sz w:val="24"/>
          <w:szCs w:val="24"/>
          <w:shd w:val="clear" w:color="auto" w:fill="FFFFFF"/>
        </w:rPr>
        <w:t xml:space="preserve"> is trait nr. 138 in the CTD as </w:t>
      </w:r>
      <w:r w:rsidR="000146A6" w:rsidRPr="00B97E64">
        <w:rPr>
          <w:rFonts w:ascii="Arial" w:hAnsi="Arial" w:cs="Arial"/>
          <w:iCs/>
          <w:color w:val="FF0000"/>
          <w:sz w:val="24"/>
          <w:szCs w:val="24"/>
          <w:shd w:val="clear" w:color="auto" w:fill="FFFFFF"/>
        </w:rPr>
        <w:t xml:space="preserve">calculated from GIS shapefiles </w:t>
      </w:r>
    </w:p>
    <w:p w14:paraId="378A171D" w14:textId="77777777" w:rsidR="004D777D"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br/>
        <w:t>Lines 154-156: What exactly is plotted inside these hexagonal grids? Proportions? Means?</w:t>
      </w:r>
    </w:p>
    <w:p w14:paraId="60F3DBE5" w14:textId="6865CFEA" w:rsidR="00AA0A83" w:rsidRDefault="004D777D" w:rsidP="00E50366">
      <w:pPr>
        <w:spacing w:line="480" w:lineRule="auto"/>
        <w:rPr>
          <w:rFonts w:ascii="Arial" w:hAnsi="Arial" w:cs="Arial"/>
          <w:iCs/>
          <w:color w:val="595959"/>
          <w:sz w:val="24"/>
          <w:szCs w:val="24"/>
          <w:shd w:val="clear" w:color="auto" w:fill="FFFFFF"/>
        </w:rPr>
      </w:pPr>
      <w:r w:rsidRPr="00AA0A83">
        <w:rPr>
          <w:rFonts w:ascii="Arial" w:hAnsi="Arial" w:cs="Arial"/>
          <w:iCs/>
          <w:color w:val="FF0000"/>
          <w:sz w:val="24"/>
          <w:szCs w:val="24"/>
          <w:shd w:val="clear" w:color="auto" w:fill="FFFFFF"/>
        </w:rPr>
        <w:t>As now stated in the figure captions (L</w:t>
      </w:r>
      <w:r w:rsidR="007B66E9" w:rsidRPr="00AA0A83">
        <w:rPr>
          <w:rFonts w:ascii="Arial" w:hAnsi="Arial" w:cs="Arial"/>
          <w:iCs/>
          <w:color w:val="FF0000"/>
          <w:sz w:val="24"/>
          <w:szCs w:val="24"/>
          <w:shd w:val="clear" w:color="auto" w:fill="FFFFFF"/>
        </w:rPr>
        <w:t>3</w:t>
      </w:r>
      <w:r w:rsidR="00AA0A83" w:rsidRPr="00AA0A83">
        <w:rPr>
          <w:rFonts w:ascii="Arial" w:hAnsi="Arial" w:cs="Arial"/>
          <w:iCs/>
          <w:color w:val="FF0000"/>
          <w:sz w:val="24"/>
          <w:szCs w:val="24"/>
          <w:shd w:val="clear" w:color="auto" w:fill="FFFFFF"/>
        </w:rPr>
        <w:t>5</w:t>
      </w:r>
      <w:r w:rsidR="003253F2">
        <w:rPr>
          <w:rFonts w:ascii="Arial" w:hAnsi="Arial" w:cs="Arial"/>
          <w:iCs/>
          <w:color w:val="FF0000"/>
          <w:sz w:val="24"/>
          <w:szCs w:val="24"/>
          <w:shd w:val="clear" w:color="auto" w:fill="FFFFFF"/>
        </w:rPr>
        <w:t>4</w:t>
      </w:r>
      <w:r w:rsidRPr="00AA0A83">
        <w:rPr>
          <w:rFonts w:ascii="Arial" w:hAnsi="Arial" w:cs="Arial"/>
          <w:iCs/>
          <w:color w:val="FF0000"/>
          <w:sz w:val="24"/>
          <w:szCs w:val="24"/>
          <w:shd w:val="clear" w:color="auto" w:fill="FFFFFF"/>
        </w:rPr>
        <w:t>-3</w:t>
      </w:r>
      <w:r w:rsidR="00AA0A83" w:rsidRPr="00AA0A83">
        <w:rPr>
          <w:rFonts w:ascii="Arial" w:hAnsi="Arial" w:cs="Arial"/>
          <w:iCs/>
          <w:color w:val="FF0000"/>
          <w:sz w:val="24"/>
          <w:szCs w:val="24"/>
          <w:shd w:val="clear" w:color="auto" w:fill="FFFFFF"/>
        </w:rPr>
        <w:t>6</w:t>
      </w:r>
      <w:r w:rsidR="00557A28">
        <w:rPr>
          <w:rFonts w:ascii="Arial" w:hAnsi="Arial" w:cs="Arial"/>
          <w:iCs/>
          <w:color w:val="FF0000"/>
          <w:sz w:val="24"/>
          <w:szCs w:val="24"/>
          <w:shd w:val="clear" w:color="auto" w:fill="FFFFFF"/>
        </w:rPr>
        <w:t>7</w:t>
      </w:r>
      <w:r w:rsidRPr="00AA0A83">
        <w:rPr>
          <w:rFonts w:ascii="Arial" w:hAnsi="Arial" w:cs="Arial"/>
          <w:iCs/>
          <w:color w:val="FF0000"/>
          <w:sz w:val="24"/>
          <w:szCs w:val="24"/>
          <w:shd w:val="clear" w:color="auto" w:fill="FFFFFF"/>
        </w:rPr>
        <w:t>)</w:t>
      </w:r>
      <w:r w:rsidR="00343576">
        <w:rPr>
          <w:rFonts w:ascii="Arial" w:hAnsi="Arial" w:cs="Arial"/>
          <w:iCs/>
          <w:color w:val="FF0000"/>
          <w:sz w:val="24"/>
          <w:szCs w:val="24"/>
          <w:shd w:val="clear" w:color="auto" w:fill="FFFFFF"/>
        </w:rPr>
        <w:t>,</w:t>
      </w:r>
      <w:r w:rsidRPr="00AA0A83">
        <w:rPr>
          <w:rFonts w:ascii="Arial" w:hAnsi="Arial" w:cs="Arial"/>
          <w:iCs/>
          <w:color w:val="FF0000"/>
          <w:sz w:val="24"/>
          <w:szCs w:val="24"/>
          <w:shd w:val="clear" w:color="auto" w:fill="FFFFFF"/>
        </w:rPr>
        <w:t xml:space="preserve"> inside </w:t>
      </w:r>
      <w:r w:rsidR="00343576">
        <w:rPr>
          <w:rFonts w:ascii="Arial" w:hAnsi="Arial" w:cs="Arial"/>
          <w:iCs/>
          <w:color w:val="FF0000"/>
          <w:sz w:val="24"/>
          <w:szCs w:val="24"/>
          <w:shd w:val="clear" w:color="auto" w:fill="FFFFFF"/>
        </w:rPr>
        <w:t>the grids</w:t>
      </w:r>
      <w:r w:rsidR="00A845A0">
        <w:rPr>
          <w:rFonts w:ascii="Arial" w:hAnsi="Arial" w:cs="Arial"/>
          <w:iCs/>
          <w:color w:val="FF0000"/>
          <w:sz w:val="24"/>
          <w:szCs w:val="24"/>
          <w:shd w:val="clear" w:color="auto" w:fill="FFFFFF"/>
        </w:rPr>
        <w:t>,</w:t>
      </w:r>
      <w:r w:rsidR="00EC5CC7" w:rsidRPr="00EC5CC7">
        <w:rPr>
          <w:rFonts w:ascii="Arial" w:hAnsi="Arial" w:cs="Arial"/>
          <w:iCs/>
          <w:color w:val="FF0000"/>
          <w:sz w:val="24"/>
          <w:szCs w:val="24"/>
          <w:shd w:val="clear" w:color="auto" w:fill="FFFFFF"/>
        </w:rPr>
        <w:t xml:space="preserve"> </w:t>
      </w:r>
      <w:r w:rsidR="00A845A0">
        <w:rPr>
          <w:rFonts w:ascii="Arial" w:hAnsi="Arial" w:cs="Arial"/>
          <w:iCs/>
          <w:color w:val="FF0000"/>
          <w:sz w:val="24"/>
          <w:szCs w:val="24"/>
          <w:shd w:val="clear" w:color="auto" w:fill="FFFFFF"/>
        </w:rPr>
        <w:t>the percentages of species falling in one of the IUCN categories indicated, are plotted.</w:t>
      </w:r>
      <w:r w:rsidR="003E675D" w:rsidRPr="00AA0A83">
        <w:rPr>
          <w:rFonts w:ascii="Arial" w:hAnsi="Arial" w:cs="Arial"/>
          <w:iCs/>
          <w:color w:val="FF0000"/>
          <w:sz w:val="24"/>
          <w:szCs w:val="24"/>
          <w:shd w:val="clear" w:color="auto" w:fill="FFFFFF"/>
        </w:rPr>
        <w:br/>
      </w:r>
    </w:p>
    <w:p w14:paraId="3412FE5C" w14:textId="0647B769" w:rsidR="005C470D"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Line 163: Why wasn't growth rate used in the model if it had good correlation with threat status? </w:t>
      </w:r>
    </w:p>
    <w:p w14:paraId="2E02D42B" w14:textId="77777777" w:rsidR="00A845A0" w:rsidRDefault="005C470D" w:rsidP="00E50366">
      <w:pPr>
        <w:spacing w:line="480" w:lineRule="auto"/>
        <w:rPr>
          <w:rFonts w:ascii="Arial" w:hAnsi="Arial" w:cs="Arial"/>
          <w:iCs/>
          <w:color w:val="595959"/>
          <w:sz w:val="24"/>
          <w:szCs w:val="24"/>
          <w:highlight w:val="yellow"/>
          <w:shd w:val="clear" w:color="auto" w:fill="FFFFFF"/>
        </w:rPr>
      </w:pPr>
      <w:r w:rsidRPr="005C470D">
        <w:rPr>
          <w:rFonts w:ascii="Arial" w:hAnsi="Arial" w:cs="Arial"/>
          <w:iCs/>
          <w:color w:val="FF0000"/>
          <w:sz w:val="24"/>
          <w:szCs w:val="24"/>
          <w:shd w:val="clear" w:color="auto" w:fill="FFFFFF"/>
        </w:rPr>
        <w:t>We lim</w:t>
      </w:r>
      <w:r w:rsidR="00B829B1">
        <w:rPr>
          <w:rFonts w:ascii="Arial" w:hAnsi="Arial" w:cs="Arial"/>
          <w:iCs/>
          <w:color w:val="FF0000"/>
          <w:sz w:val="24"/>
          <w:szCs w:val="24"/>
          <w:shd w:val="clear" w:color="auto" w:fill="FFFFFF"/>
        </w:rPr>
        <w:t xml:space="preserve">ited the traits used to those with less than 5% missing data. </w:t>
      </w:r>
      <w:r w:rsidR="005E6BD0">
        <w:rPr>
          <w:rFonts w:ascii="Arial" w:hAnsi="Arial" w:cs="Arial"/>
          <w:iCs/>
          <w:color w:val="FF0000"/>
          <w:sz w:val="24"/>
          <w:szCs w:val="24"/>
          <w:shd w:val="clear" w:color="auto" w:fill="FFFFFF"/>
        </w:rPr>
        <w:t xml:space="preserve">Growth </w:t>
      </w:r>
      <w:r w:rsidRPr="005C470D">
        <w:rPr>
          <w:rFonts w:ascii="Arial" w:hAnsi="Arial" w:cs="Arial"/>
          <w:iCs/>
          <w:color w:val="FF0000"/>
          <w:sz w:val="24"/>
          <w:szCs w:val="24"/>
          <w:shd w:val="clear" w:color="auto" w:fill="FFFFFF"/>
        </w:rPr>
        <w:t>rate</w:t>
      </w:r>
      <w:r w:rsidR="00B829B1">
        <w:rPr>
          <w:rFonts w:ascii="Arial" w:hAnsi="Arial" w:cs="Arial"/>
          <w:iCs/>
          <w:color w:val="FF0000"/>
          <w:sz w:val="24"/>
          <w:szCs w:val="24"/>
          <w:shd w:val="clear" w:color="auto" w:fill="FFFFFF"/>
        </w:rPr>
        <w:t xml:space="preserve">, unfortunately had </w:t>
      </w:r>
      <w:r w:rsidR="00BF3624">
        <w:rPr>
          <w:rFonts w:ascii="Arial" w:hAnsi="Arial" w:cs="Arial"/>
          <w:iCs/>
          <w:color w:val="FF0000"/>
          <w:sz w:val="24"/>
          <w:szCs w:val="24"/>
          <w:shd w:val="clear" w:color="auto" w:fill="FFFFFF"/>
        </w:rPr>
        <w:t>84.3</w:t>
      </w:r>
      <w:r w:rsidR="00B829B1">
        <w:rPr>
          <w:rFonts w:ascii="Arial" w:hAnsi="Arial" w:cs="Arial"/>
          <w:iCs/>
          <w:color w:val="FF0000"/>
          <w:sz w:val="24"/>
          <w:szCs w:val="24"/>
          <w:shd w:val="clear" w:color="auto" w:fill="FFFFFF"/>
        </w:rPr>
        <w:t>% missing data across species and w</w:t>
      </w:r>
      <w:r w:rsidR="00343576">
        <w:rPr>
          <w:rFonts w:ascii="Arial" w:hAnsi="Arial" w:cs="Arial"/>
          <w:iCs/>
          <w:color w:val="FF0000"/>
          <w:sz w:val="24"/>
          <w:szCs w:val="24"/>
          <w:shd w:val="clear" w:color="auto" w:fill="FFFFFF"/>
        </w:rPr>
        <w:t>as</w:t>
      </w:r>
      <w:r w:rsidR="00B829B1">
        <w:rPr>
          <w:rFonts w:ascii="Arial" w:hAnsi="Arial" w:cs="Arial"/>
          <w:iCs/>
          <w:color w:val="FF0000"/>
          <w:sz w:val="24"/>
          <w:szCs w:val="24"/>
          <w:shd w:val="clear" w:color="auto" w:fill="FFFFFF"/>
        </w:rPr>
        <w:t xml:space="preserve"> thus excluded. </w:t>
      </w:r>
      <w:r w:rsidR="003E675D" w:rsidRPr="005C470D">
        <w:rPr>
          <w:rFonts w:ascii="Arial" w:hAnsi="Arial" w:cs="Arial"/>
          <w:iCs/>
          <w:color w:val="FF0000"/>
          <w:sz w:val="24"/>
          <w:szCs w:val="24"/>
          <w:shd w:val="clear" w:color="auto" w:fill="FFFFFF"/>
        </w:rPr>
        <w:br/>
      </w:r>
    </w:p>
    <w:p w14:paraId="57B4CC6A" w14:textId="3D923FE0" w:rsidR="005C470D" w:rsidRPr="00A845A0" w:rsidRDefault="003E675D" w:rsidP="00E50366">
      <w:pPr>
        <w:spacing w:line="480" w:lineRule="auto"/>
        <w:rPr>
          <w:rFonts w:ascii="Arial" w:hAnsi="Arial" w:cs="Arial"/>
          <w:iCs/>
          <w:color w:val="595959"/>
          <w:sz w:val="24"/>
          <w:szCs w:val="24"/>
          <w:shd w:val="clear" w:color="auto" w:fill="FFFFFF"/>
        </w:rPr>
      </w:pPr>
      <w:r w:rsidRPr="00A845A0">
        <w:rPr>
          <w:rFonts w:ascii="Arial" w:hAnsi="Arial" w:cs="Arial"/>
          <w:iCs/>
          <w:color w:val="595959"/>
          <w:sz w:val="24"/>
          <w:szCs w:val="24"/>
          <w:shd w:val="clear" w:color="auto" w:fill="FFFFFF"/>
        </w:rPr>
        <w:t>Line 168: Perhaps repeat the list of the four traits again here.</w:t>
      </w:r>
    </w:p>
    <w:p w14:paraId="7BA72C40" w14:textId="03D8AA0E" w:rsidR="00343576" w:rsidRDefault="005C470D" w:rsidP="00E50366">
      <w:pPr>
        <w:spacing w:line="480" w:lineRule="auto"/>
        <w:rPr>
          <w:rFonts w:ascii="Arial" w:hAnsi="Arial" w:cs="Arial"/>
          <w:iCs/>
          <w:color w:val="FF0000"/>
          <w:sz w:val="24"/>
          <w:szCs w:val="24"/>
          <w:shd w:val="clear" w:color="auto" w:fill="FFFFFF"/>
        </w:rPr>
      </w:pPr>
      <w:r w:rsidRPr="00A845A0">
        <w:rPr>
          <w:rFonts w:ascii="Arial" w:hAnsi="Arial" w:cs="Arial"/>
          <w:iCs/>
          <w:color w:val="FF0000"/>
          <w:sz w:val="24"/>
          <w:szCs w:val="24"/>
          <w:shd w:val="clear" w:color="auto" w:fill="FFFFFF"/>
        </w:rPr>
        <w:t>Done</w:t>
      </w:r>
      <w:r w:rsidRPr="00A845A0">
        <w:rPr>
          <w:rFonts w:ascii="Arial" w:hAnsi="Arial" w:cs="Arial"/>
          <w:iCs/>
          <w:color w:val="595959"/>
          <w:sz w:val="24"/>
          <w:szCs w:val="24"/>
          <w:shd w:val="clear" w:color="auto" w:fill="FFFFFF"/>
        </w:rPr>
        <w:t>.</w:t>
      </w:r>
      <w:r w:rsidR="005E6BD0" w:rsidRPr="00A845A0">
        <w:rPr>
          <w:rFonts w:ascii="Arial" w:hAnsi="Arial" w:cs="Arial"/>
          <w:iCs/>
          <w:color w:val="595959"/>
          <w:sz w:val="24"/>
          <w:szCs w:val="24"/>
          <w:shd w:val="clear" w:color="auto" w:fill="FFFFFF"/>
        </w:rPr>
        <w:t xml:space="preserve"> </w:t>
      </w:r>
      <w:r w:rsidR="003253F2">
        <w:rPr>
          <w:rFonts w:ascii="Arial" w:hAnsi="Arial" w:cs="Arial"/>
          <w:iCs/>
          <w:color w:val="FF0000"/>
          <w:sz w:val="24"/>
          <w:szCs w:val="24"/>
          <w:shd w:val="clear" w:color="auto" w:fill="FFFFFF"/>
        </w:rPr>
        <w:t>L190</w:t>
      </w:r>
      <w:r w:rsidR="007B66E9" w:rsidRPr="00A845A0">
        <w:rPr>
          <w:rFonts w:ascii="Arial" w:hAnsi="Arial" w:cs="Arial"/>
          <w:iCs/>
          <w:color w:val="FF0000"/>
          <w:sz w:val="24"/>
          <w:szCs w:val="24"/>
          <w:shd w:val="clear" w:color="auto" w:fill="FFFFFF"/>
        </w:rPr>
        <w:t>-19</w:t>
      </w:r>
      <w:r w:rsidR="00557A28">
        <w:rPr>
          <w:rFonts w:ascii="Arial" w:hAnsi="Arial" w:cs="Arial"/>
          <w:iCs/>
          <w:color w:val="FF0000"/>
          <w:sz w:val="24"/>
          <w:szCs w:val="24"/>
          <w:shd w:val="clear" w:color="auto" w:fill="FFFFFF"/>
        </w:rPr>
        <w:t>1</w:t>
      </w:r>
    </w:p>
    <w:p w14:paraId="4E12D2CD" w14:textId="646847A3" w:rsidR="005C470D" w:rsidRDefault="003E675D" w:rsidP="00E5036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lastRenderedPageBreak/>
        <w:t>Line 265. What are the potential reasons for the disagreement between this study and Foden et al? I'd suggest that fast-growing taxa could be at lower risk of extinction if they are 'weedy' (i.e. have high reproductive output), suggesting that more complex life history traits need to be considered. </w:t>
      </w:r>
    </w:p>
    <w:p w14:paraId="432DE993" w14:textId="77777777" w:rsidR="00A85CA6" w:rsidRPr="00A85CA6" w:rsidRDefault="005C470D" w:rsidP="00A85CA6">
      <w:pPr>
        <w:spacing w:line="480" w:lineRule="auto"/>
        <w:rPr>
          <w:rFonts w:ascii="Arial" w:hAnsi="Arial" w:cs="Arial"/>
          <w:iCs/>
          <w:color w:val="FF0000"/>
          <w:sz w:val="24"/>
          <w:szCs w:val="24"/>
          <w:shd w:val="clear" w:color="auto" w:fill="FFFFFF"/>
        </w:rPr>
      </w:pPr>
      <w:r w:rsidRPr="00A85CA6">
        <w:rPr>
          <w:rFonts w:ascii="Arial" w:hAnsi="Arial" w:cs="Arial"/>
          <w:iCs/>
          <w:color w:val="FF0000"/>
          <w:sz w:val="24"/>
          <w:szCs w:val="24"/>
          <w:shd w:val="clear" w:color="auto" w:fill="FFFFFF"/>
        </w:rPr>
        <w:t>Darling et al. 2012 states: “For example, small corals with brooding reproduction, fast growth</w:t>
      </w:r>
      <w:r w:rsidR="00A85CA6" w:rsidRPr="00A85CA6">
        <w:rPr>
          <w:rFonts w:ascii="Arial" w:hAnsi="Arial" w:cs="Arial"/>
          <w:iCs/>
          <w:color w:val="FF0000"/>
          <w:sz w:val="24"/>
          <w:szCs w:val="24"/>
          <w:shd w:val="clear" w:color="auto" w:fill="FFFFFF"/>
        </w:rPr>
        <w:t xml:space="preserve"> </w:t>
      </w:r>
      <w:r w:rsidRPr="00A85CA6">
        <w:rPr>
          <w:rFonts w:ascii="Arial" w:hAnsi="Arial" w:cs="Arial"/>
          <w:iCs/>
          <w:color w:val="FF0000"/>
          <w:sz w:val="24"/>
          <w:szCs w:val="24"/>
          <w:shd w:val="clear" w:color="auto" w:fill="FFFFFF"/>
        </w:rPr>
        <w:t>rates and high population turnover are expected to be ‘weedy’</w:t>
      </w:r>
      <w:r w:rsidR="00A85CA6" w:rsidRPr="00A85CA6">
        <w:rPr>
          <w:rFonts w:ascii="Arial" w:hAnsi="Arial" w:cs="Arial"/>
          <w:iCs/>
          <w:color w:val="FF0000"/>
          <w:sz w:val="24"/>
          <w:szCs w:val="24"/>
          <w:shd w:val="clear" w:color="auto" w:fill="FFFFFF"/>
        </w:rPr>
        <w:t xml:space="preserve"> </w:t>
      </w:r>
      <w:r w:rsidRPr="00A85CA6">
        <w:rPr>
          <w:rFonts w:ascii="Arial" w:hAnsi="Arial" w:cs="Arial"/>
          <w:iCs/>
          <w:color w:val="FF0000"/>
          <w:sz w:val="24"/>
          <w:szCs w:val="24"/>
          <w:shd w:val="clear" w:color="auto" w:fill="FFFFFF"/>
        </w:rPr>
        <w:t>(Knowlton 2001), while large, slow-growing colonies of massive</w:t>
      </w:r>
      <w:r w:rsidR="00A85CA6" w:rsidRPr="00A85CA6">
        <w:rPr>
          <w:rFonts w:ascii="Arial" w:hAnsi="Arial" w:cs="Arial"/>
          <w:iCs/>
          <w:color w:val="FF0000"/>
          <w:sz w:val="24"/>
          <w:szCs w:val="24"/>
          <w:shd w:val="clear" w:color="auto" w:fill="FFFFFF"/>
        </w:rPr>
        <w:t xml:space="preserve"> </w:t>
      </w:r>
      <w:r w:rsidRPr="00A85CA6">
        <w:rPr>
          <w:rFonts w:ascii="Arial" w:hAnsi="Arial" w:cs="Arial"/>
          <w:iCs/>
          <w:color w:val="FF0000"/>
          <w:sz w:val="24"/>
          <w:szCs w:val="24"/>
          <w:shd w:val="clear" w:color="auto" w:fill="FFFFFF"/>
        </w:rPr>
        <w:t>corals are expected to be more tolerant to chronically stressful or</w:t>
      </w:r>
      <w:r w:rsidR="00A85CA6" w:rsidRPr="00A85CA6">
        <w:rPr>
          <w:rFonts w:ascii="Arial" w:hAnsi="Arial" w:cs="Arial"/>
          <w:iCs/>
          <w:color w:val="FF0000"/>
          <w:sz w:val="24"/>
          <w:szCs w:val="24"/>
          <w:shd w:val="clear" w:color="auto" w:fill="FFFFFF"/>
        </w:rPr>
        <w:t xml:space="preserve"> </w:t>
      </w:r>
      <w:r w:rsidRPr="00A85CA6">
        <w:rPr>
          <w:rFonts w:ascii="Arial" w:hAnsi="Arial" w:cs="Arial"/>
          <w:iCs/>
          <w:color w:val="FF0000"/>
          <w:sz w:val="24"/>
          <w:szCs w:val="24"/>
          <w:shd w:val="clear" w:color="auto" w:fill="FFFFFF"/>
        </w:rPr>
        <w:t>variable environments (Jackson &amp; Hughes 1985; Soong 1993;</w:t>
      </w:r>
      <w:r w:rsidR="00A85CA6" w:rsidRPr="00A85CA6">
        <w:rPr>
          <w:rFonts w:ascii="Arial" w:hAnsi="Arial" w:cs="Arial"/>
          <w:iCs/>
          <w:color w:val="FF0000"/>
          <w:sz w:val="24"/>
          <w:szCs w:val="24"/>
          <w:shd w:val="clear" w:color="auto" w:fill="FFFFFF"/>
        </w:rPr>
        <w:t xml:space="preserve"> </w:t>
      </w:r>
      <w:r w:rsidRPr="00A85CA6">
        <w:rPr>
          <w:rFonts w:ascii="Arial" w:hAnsi="Arial" w:cs="Arial"/>
          <w:iCs/>
          <w:color w:val="FF0000"/>
          <w:sz w:val="24"/>
          <w:szCs w:val="24"/>
          <w:shd w:val="clear" w:color="auto" w:fill="FFFFFF"/>
        </w:rPr>
        <w:t>Rachello-Dolmen &amp; Cleary 2007).</w:t>
      </w:r>
      <w:r w:rsidR="00A85CA6" w:rsidRPr="00A85CA6">
        <w:rPr>
          <w:rFonts w:ascii="Arial" w:hAnsi="Arial" w:cs="Arial"/>
          <w:iCs/>
          <w:color w:val="FF0000"/>
          <w:sz w:val="24"/>
          <w:szCs w:val="24"/>
          <w:shd w:val="clear" w:color="auto" w:fill="FFFFFF"/>
        </w:rPr>
        <w:t>”</w:t>
      </w:r>
    </w:p>
    <w:p w14:paraId="0A35896C" w14:textId="5373D5C7" w:rsidR="00343576" w:rsidRDefault="00343576" w:rsidP="00343576">
      <w:pPr>
        <w:spacing w:line="480" w:lineRule="auto"/>
        <w:rPr>
          <w:rFonts w:ascii="Arial" w:hAnsi="Arial" w:cs="Arial"/>
          <w:iCs/>
          <w:color w:val="FF0000"/>
          <w:sz w:val="24"/>
          <w:szCs w:val="24"/>
          <w:shd w:val="clear" w:color="auto" w:fill="FFFFFF"/>
        </w:rPr>
      </w:pPr>
      <w:r w:rsidRPr="00A85CA6">
        <w:rPr>
          <w:rFonts w:ascii="Arial" w:hAnsi="Arial" w:cs="Arial"/>
          <w:iCs/>
          <w:color w:val="FF0000"/>
          <w:sz w:val="24"/>
          <w:szCs w:val="24"/>
          <w:shd w:val="clear" w:color="auto" w:fill="FFFFFF"/>
        </w:rPr>
        <w:t>We agree that more complex life history traits could be considered, but this was not directly the scope of this paper</w:t>
      </w:r>
      <w:ins w:id="69" w:author="Wolfgang Kiessling" w:date="2019-05-23T20:32:00Z">
        <w:r w:rsidR="003A0F11">
          <w:rPr>
            <w:rFonts w:ascii="Arial" w:hAnsi="Arial" w:cs="Arial"/>
            <w:iCs/>
            <w:color w:val="FF0000"/>
            <w:sz w:val="24"/>
            <w:szCs w:val="24"/>
            <w:shd w:val="clear" w:color="auto" w:fill="FFFFFF"/>
          </w:rPr>
          <w:t>. T</w:t>
        </w:r>
      </w:ins>
      <w:del w:id="70" w:author="Wolfgang Kiessling" w:date="2019-05-23T20:32:00Z">
        <w:r w:rsidRPr="00A85CA6" w:rsidDel="003A0F11">
          <w:rPr>
            <w:rFonts w:ascii="Arial" w:hAnsi="Arial" w:cs="Arial"/>
            <w:iCs/>
            <w:color w:val="FF0000"/>
            <w:sz w:val="24"/>
            <w:szCs w:val="24"/>
            <w:shd w:val="clear" w:color="auto" w:fill="FFFFFF"/>
          </w:rPr>
          <w:delText>, and t</w:delText>
        </w:r>
      </w:del>
      <w:r w:rsidRPr="00A85CA6">
        <w:rPr>
          <w:rFonts w:ascii="Arial" w:hAnsi="Arial" w:cs="Arial"/>
          <w:iCs/>
          <w:color w:val="FF0000"/>
          <w:sz w:val="24"/>
          <w:szCs w:val="24"/>
          <w:shd w:val="clear" w:color="auto" w:fill="FFFFFF"/>
        </w:rPr>
        <w:t xml:space="preserve">he use of other traits, or the aggregation of more traits to “supertraits” (Madin et al.) would be of </w:t>
      </w:r>
      <w:del w:id="71" w:author="Wolfgang Kiessling" w:date="2019-05-23T20:32:00Z">
        <w:r w:rsidRPr="00A85CA6" w:rsidDel="003A0F11">
          <w:rPr>
            <w:rFonts w:ascii="Arial" w:hAnsi="Arial" w:cs="Arial"/>
            <w:iCs/>
            <w:color w:val="FF0000"/>
            <w:sz w:val="24"/>
            <w:szCs w:val="24"/>
            <w:shd w:val="clear" w:color="auto" w:fill="FFFFFF"/>
          </w:rPr>
          <w:delText>benefit</w:delText>
        </w:r>
      </w:del>
      <w:ins w:id="72" w:author="Wolfgang Kiessling" w:date="2019-05-23T20:32:00Z">
        <w:r w:rsidR="003A0F11">
          <w:rPr>
            <w:rFonts w:ascii="Arial" w:hAnsi="Arial" w:cs="Arial"/>
            <w:iCs/>
            <w:color w:val="FF0000"/>
            <w:sz w:val="24"/>
            <w:szCs w:val="24"/>
            <w:shd w:val="clear" w:color="auto" w:fill="FFFFFF"/>
          </w:rPr>
          <w:t>beneficial</w:t>
        </w:r>
      </w:ins>
      <w:r w:rsidRPr="00A85CA6">
        <w:rPr>
          <w:rFonts w:ascii="Arial" w:hAnsi="Arial" w:cs="Arial"/>
          <w:iCs/>
          <w:color w:val="FF0000"/>
          <w:sz w:val="24"/>
          <w:szCs w:val="24"/>
          <w:shd w:val="clear" w:color="auto" w:fill="FFFFFF"/>
        </w:rPr>
        <w:t>, but most of the</w:t>
      </w:r>
      <w:r>
        <w:rPr>
          <w:rFonts w:ascii="Arial" w:hAnsi="Arial" w:cs="Arial"/>
          <w:iCs/>
          <w:color w:val="FF0000"/>
          <w:sz w:val="24"/>
          <w:szCs w:val="24"/>
          <w:shd w:val="clear" w:color="auto" w:fill="FFFFFF"/>
        </w:rPr>
        <w:t>se</w:t>
      </w:r>
      <w:r w:rsidRPr="00A85CA6">
        <w:rPr>
          <w:rFonts w:ascii="Arial" w:hAnsi="Arial" w:cs="Arial"/>
          <w:iCs/>
          <w:color w:val="FF0000"/>
          <w:sz w:val="24"/>
          <w:szCs w:val="24"/>
          <w:shd w:val="clear" w:color="auto" w:fill="FFFFFF"/>
        </w:rPr>
        <w:t xml:space="preserve"> </w:t>
      </w:r>
      <w:ins w:id="73" w:author="Wolfgang Kiessling" w:date="2019-05-23T20:32:00Z">
        <w:r w:rsidR="003A0F11">
          <w:rPr>
            <w:rFonts w:ascii="Arial" w:hAnsi="Arial" w:cs="Arial"/>
            <w:iCs/>
            <w:color w:val="FF0000"/>
            <w:sz w:val="24"/>
            <w:szCs w:val="24"/>
            <w:shd w:val="clear" w:color="auto" w:fill="FFFFFF"/>
          </w:rPr>
          <w:t>traits are very incomplete in the CTD</w:t>
        </w:r>
      </w:ins>
      <w:del w:id="74" w:author="Wolfgang Kiessling" w:date="2019-05-23T20:32:00Z">
        <w:r w:rsidRPr="00A85CA6" w:rsidDel="003A0F11">
          <w:rPr>
            <w:rFonts w:ascii="Arial" w:hAnsi="Arial" w:cs="Arial"/>
            <w:iCs/>
            <w:color w:val="FF0000"/>
            <w:sz w:val="24"/>
            <w:szCs w:val="24"/>
            <w:shd w:val="clear" w:color="auto" w:fill="FFFFFF"/>
          </w:rPr>
          <w:delText>are strongly lacking data</w:delText>
        </w:r>
      </w:del>
      <w:r w:rsidRPr="00A85CA6">
        <w:rPr>
          <w:rFonts w:ascii="Arial" w:hAnsi="Arial" w:cs="Arial"/>
          <w:iCs/>
          <w:color w:val="FF0000"/>
          <w:sz w:val="24"/>
          <w:szCs w:val="24"/>
          <w:shd w:val="clear" w:color="auto" w:fill="FFFFFF"/>
        </w:rPr>
        <w:t>.</w:t>
      </w:r>
      <w:r>
        <w:rPr>
          <w:rFonts w:ascii="Arial" w:hAnsi="Arial" w:cs="Arial"/>
          <w:iCs/>
          <w:color w:val="FF0000"/>
          <w:sz w:val="24"/>
          <w:szCs w:val="24"/>
          <w:shd w:val="clear" w:color="auto" w:fill="FFFFFF"/>
        </w:rPr>
        <w:t xml:space="preserve"> We </w:t>
      </w:r>
      <w:del w:id="75" w:author="Wolfgang Kiessling" w:date="2019-05-23T20:32:00Z">
        <w:r w:rsidDel="003A0F11">
          <w:rPr>
            <w:rFonts w:ascii="Arial" w:hAnsi="Arial" w:cs="Arial"/>
            <w:iCs/>
            <w:color w:val="FF0000"/>
            <w:sz w:val="24"/>
            <w:szCs w:val="24"/>
            <w:shd w:val="clear" w:color="auto" w:fill="FFFFFF"/>
          </w:rPr>
          <w:delText xml:space="preserve">accounted </w:delText>
        </w:r>
      </w:del>
      <w:ins w:id="76" w:author="Wolfgang Kiessling" w:date="2019-05-23T20:32:00Z">
        <w:r w:rsidR="003A0F11">
          <w:rPr>
            <w:rFonts w:ascii="Arial" w:hAnsi="Arial" w:cs="Arial"/>
            <w:iCs/>
            <w:color w:val="FF0000"/>
            <w:sz w:val="24"/>
            <w:szCs w:val="24"/>
            <w:shd w:val="clear" w:color="auto" w:fill="FFFFFF"/>
          </w:rPr>
          <w:t xml:space="preserve">now discuss </w:t>
        </w:r>
      </w:ins>
      <w:del w:id="77" w:author="Wolfgang Kiessling" w:date="2019-05-23T20:32:00Z">
        <w:r w:rsidDel="003A0F11">
          <w:rPr>
            <w:rFonts w:ascii="Arial" w:hAnsi="Arial" w:cs="Arial"/>
            <w:iCs/>
            <w:color w:val="FF0000"/>
            <w:sz w:val="24"/>
            <w:szCs w:val="24"/>
            <w:shd w:val="clear" w:color="auto" w:fill="FFFFFF"/>
          </w:rPr>
          <w:delText xml:space="preserve">for the </w:delText>
        </w:r>
      </w:del>
      <w:del w:id="78" w:author="Wolfgang Kiessling" w:date="2019-05-23T20:33:00Z">
        <w:r w:rsidDel="003A0F11">
          <w:rPr>
            <w:rFonts w:ascii="Arial" w:hAnsi="Arial" w:cs="Arial"/>
            <w:iCs/>
            <w:color w:val="FF0000"/>
            <w:sz w:val="24"/>
            <w:szCs w:val="24"/>
            <w:shd w:val="clear" w:color="auto" w:fill="FFFFFF"/>
          </w:rPr>
          <w:delText>existence of</w:delText>
        </w:r>
      </w:del>
      <w:r>
        <w:rPr>
          <w:rFonts w:ascii="Arial" w:hAnsi="Arial" w:cs="Arial"/>
          <w:iCs/>
          <w:color w:val="FF0000"/>
          <w:sz w:val="24"/>
          <w:szCs w:val="24"/>
          <w:shd w:val="clear" w:color="auto" w:fill="FFFFFF"/>
        </w:rPr>
        <w:t xml:space="preserve"> supertraits</w:t>
      </w:r>
      <w:del w:id="79" w:author="Wolfgang Kiessling" w:date="2019-05-23T20:33:00Z">
        <w:r w:rsidDel="003A0F11">
          <w:rPr>
            <w:rFonts w:ascii="Arial" w:hAnsi="Arial" w:cs="Arial"/>
            <w:iCs/>
            <w:color w:val="FF0000"/>
            <w:sz w:val="24"/>
            <w:szCs w:val="24"/>
            <w:shd w:val="clear" w:color="auto" w:fill="FFFFFF"/>
          </w:rPr>
          <w:delText xml:space="preserve"> now on several occasions</w:delText>
        </w:r>
      </w:del>
      <w:r>
        <w:rPr>
          <w:rFonts w:ascii="Arial" w:hAnsi="Arial" w:cs="Arial"/>
          <w:iCs/>
          <w:color w:val="FF0000"/>
          <w:sz w:val="24"/>
          <w:szCs w:val="24"/>
          <w:shd w:val="clear" w:color="auto" w:fill="FFFFFF"/>
        </w:rPr>
        <w:t xml:space="preserve"> in the text.</w:t>
      </w:r>
    </w:p>
    <w:p w14:paraId="5759E324" w14:textId="540D53CB" w:rsidR="00365BA6" w:rsidRDefault="00365BA6" w:rsidP="00365BA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L 89-91,</w:t>
      </w:r>
      <w:ins w:id="80" w:author="Wolfgang Kiessling" w:date="2019-05-23T20:33:00Z">
        <w:r w:rsidR="003A0F11">
          <w:rPr>
            <w:rFonts w:ascii="Arial" w:hAnsi="Arial" w:cs="Arial"/>
            <w:iCs/>
            <w:color w:val="FF0000"/>
            <w:sz w:val="24"/>
            <w:szCs w:val="24"/>
            <w:shd w:val="clear" w:color="auto" w:fill="FFFFFF"/>
          </w:rPr>
          <w:t xml:space="preserve"> </w:t>
        </w:r>
      </w:ins>
      <w:r>
        <w:rPr>
          <w:rFonts w:ascii="Arial" w:hAnsi="Arial" w:cs="Arial"/>
          <w:iCs/>
          <w:color w:val="FF0000"/>
          <w:sz w:val="24"/>
          <w:szCs w:val="24"/>
          <w:shd w:val="clear" w:color="auto" w:fill="FFFFFF"/>
        </w:rPr>
        <w:t>276-277,</w:t>
      </w:r>
      <w:ins w:id="81" w:author="Wolfgang Kiessling" w:date="2019-05-23T20:33:00Z">
        <w:r w:rsidR="003A0F11">
          <w:rPr>
            <w:rFonts w:ascii="Arial" w:hAnsi="Arial" w:cs="Arial"/>
            <w:iCs/>
            <w:color w:val="FF0000"/>
            <w:sz w:val="24"/>
            <w:szCs w:val="24"/>
            <w:shd w:val="clear" w:color="auto" w:fill="FFFFFF"/>
          </w:rPr>
          <w:t xml:space="preserve"> </w:t>
        </w:r>
      </w:ins>
      <w:r>
        <w:rPr>
          <w:rFonts w:ascii="Arial" w:hAnsi="Arial" w:cs="Arial"/>
          <w:iCs/>
          <w:color w:val="FF0000"/>
          <w:sz w:val="24"/>
          <w:szCs w:val="24"/>
          <w:shd w:val="clear" w:color="auto" w:fill="FFFFFF"/>
        </w:rPr>
        <w:t>318-320</w:t>
      </w:r>
    </w:p>
    <w:p w14:paraId="536683D8" w14:textId="3EF92A78" w:rsidR="00A85CA6" w:rsidRDefault="003E675D" w:rsidP="00343576">
      <w:pPr>
        <w:spacing w:line="480" w:lineRule="auto"/>
        <w:rPr>
          <w:rFonts w:ascii="Arial" w:hAnsi="Arial" w:cs="Arial"/>
          <w:iCs/>
          <w:color w:val="595959"/>
          <w:sz w:val="24"/>
          <w:szCs w:val="24"/>
          <w:shd w:val="clear" w:color="auto" w:fill="FFFFFF"/>
        </w:rPr>
      </w:pPr>
      <w:r w:rsidRPr="00426A64">
        <w:rPr>
          <w:rFonts w:ascii="Arial" w:hAnsi="Arial" w:cs="Arial"/>
          <w:iCs/>
          <w:color w:val="595959"/>
          <w:sz w:val="24"/>
          <w:szCs w:val="24"/>
          <w:shd w:val="clear" w:color="auto" w:fill="FFFFFF"/>
        </w:rPr>
        <w:t>Lines 275-277: Sentence starting with "Major advantages…" The statement about redundancy is wrong. The Caribbean has lower trait redundancy compared to most other regions, as demonstrated in a range of studies. There is no evidence that the phylogenetic patterns measured in Huang &amp; Roy 2015 relates to symbiont di</w:t>
      </w:r>
      <w:r w:rsidR="00A85CA6">
        <w:rPr>
          <w:rFonts w:ascii="Arial" w:hAnsi="Arial" w:cs="Arial"/>
          <w:iCs/>
          <w:color w:val="595959"/>
          <w:sz w:val="24"/>
          <w:szCs w:val="24"/>
          <w:shd w:val="clear" w:color="auto" w:fill="FFFFFF"/>
        </w:rPr>
        <w:t>versity/coral trait diversity. </w:t>
      </w:r>
    </w:p>
    <w:p w14:paraId="1356086B" w14:textId="1A4833D2" w:rsidR="00042A88" w:rsidRPr="00042A88" w:rsidRDefault="00343576" w:rsidP="00A85CA6">
      <w:pPr>
        <w:spacing w:line="480" w:lineRule="auto"/>
        <w:rPr>
          <w:rFonts w:ascii="Arial" w:hAnsi="Arial" w:cs="Arial"/>
          <w:iCs/>
          <w:color w:val="FF0000"/>
          <w:sz w:val="24"/>
          <w:szCs w:val="24"/>
          <w:shd w:val="clear" w:color="auto" w:fill="FFFFFF"/>
        </w:rPr>
      </w:pPr>
      <w:r>
        <w:rPr>
          <w:rFonts w:ascii="Arial" w:hAnsi="Arial" w:cs="Arial"/>
          <w:iCs/>
          <w:color w:val="FF0000"/>
          <w:sz w:val="24"/>
          <w:szCs w:val="24"/>
          <w:shd w:val="clear" w:color="auto" w:fill="FFFFFF"/>
        </w:rPr>
        <w:t xml:space="preserve">We admit that this statement was wrong and </w:t>
      </w:r>
      <w:bookmarkStart w:id="82" w:name="_GoBack"/>
      <w:r>
        <w:rPr>
          <w:rFonts w:ascii="Arial" w:hAnsi="Arial" w:cs="Arial"/>
          <w:iCs/>
          <w:color w:val="FF0000"/>
          <w:sz w:val="24"/>
          <w:szCs w:val="24"/>
          <w:shd w:val="clear" w:color="auto" w:fill="FFFFFF"/>
        </w:rPr>
        <w:t>we rewrote the whole paragraph L29</w:t>
      </w:r>
      <w:r w:rsidR="00365BA6">
        <w:rPr>
          <w:rFonts w:ascii="Arial" w:hAnsi="Arial" w:cs="Arial"/>
          <w:iCs/>
          <w:color w:val="FF0000"/>
          <w:sz w:val="24"/>
          <w:szCs w:val="24"/>
          <w:shd w:val="clear" w:color="auto" w:fill="FFFFFF"/>
        </w:rPr>
        <w:t>6</w:t>
      </w:r>
      <w:r>
        <w:rPr>
          <w:rFonts w:ascii="Arial" w:hAnsi="Arial" w:cs="Arial"/>
          <w:iCs/>
          <w:color w:val="FF0000"/>
          <w:sz w:val="24"/>
          <w:szCs w:val="24"/>
          <w:shd w:val="clear" w:color="auto" w:fill="FFFFFF"/>
        </w:rPr>
        <w:t>-</w:t>
      </w:r>
      <w:r w:rsidR="00365BA6">
        <w:rPr>
          <w:rFonts w:ascii="Arial" w:hAnsi="Arial" w:cs="Arial"/>
          <w:iCs/>
          <w:color w:val="FF0000"/>
          <w:sz w:val="24"/>
          <w:szCs w:val="24"/>
          <w:shd w:val="clear" w:color="auto" w:fill="FFFFFF"/>
        </w:rPr>
        <w:t>314</w:t>
      </w:r>
      <w:r w:rsidRPr="00A85CA6">
        <w:rPr>
          <w:rFonts w:ascii="Arial" w:hAnsi="Arial" w:cs="Arial"/>
          <w:iCs/>
          <w:color w:val="FF0000"/>
          <w:sz w:val="24"/>
          <w:szCs w:val="24"/>
          <w:shd w:val="clear" w:color="auto" w:fill="FFFFFF"/>
        </w:rPr>
        <w:br/>
      </w:r>
      <w:r w:rsidR="003E675D" w:rsidRPr="00426A64">
        <w:rPr>
          <w:rFonts w:ascii="Arial" w:hAnsi="Arial" w:cs="Arial"/>
          <w:iCs/>
          <w:color w:val="595959"/>
          <w:sz w:val="24"/>
          <w:szCs w:val="24"/>
          <w:shd w:val="clear" w:color="auto" w:fill="FFFFFF"/>
        </w:rPr>
        <w:t>Spelling/Grammar: </w:t>
      </w:r>
      <w:r w:rsidR="003E675D" w:rsidRPr="00426A64">
        <w:rPr>
          <w:rFonts w:ascii="Arial" w:hAnsi="Arial" w:cs="Arial"/>
          <w:iCs/>
          <w:color w:val="595959"/>
          <w:sz w:val="24"/>
          <w:szCs w:val="24"/>
          <w:shd w:val="clear" w:color="auto" w:fill="FFFFFF"/>
        </w:rPr>
        <w:br/>
      </w:r>
      <w:bookmarkEnd w:id="82"/>
      <w:r w:rsidR="007B66E9" w:rsidRPr="0054130E">
        <w:rPr>
          <w:rFonts w:ascii="Arial" w:hAnsi="Arial" w:cs="Arial"/>
          <w:iCs/>
          <w:color w:val="FF0000"/>
          <w:sz w:val="24"/>
          <w:szCs w:val="24"/>
          <w:shd w:val="clear" w:color="auto" w:fill="FFFFFF"/>
        </w:rPr>
        <w:lastRenderedPageBreak/>
        <w:t>All done but probably obsolete due to fundamental changes.</w:t>
      </w:r>
      <w:r w:rsidR="003E675D" w:rsidRPr="0054130E">
        <w:rPr>
          <w:rFonts w:ascii="Arial" w:hAnsi="Arial" w:cs="Arial"/>
          <w:iCs/>
          <w:color w:val="FF0000"/>
          <w:sz w:val="24"/>
          <w:szCs w:val="24"/>
          <w:shd w:val="clear" w:color="auto" w:fill="FFFFFF"/>
        </w:rPr>
        <w:br/>
      </w:r>
      <w:r w:rsidR="003E675D" w:rsidRPr="00426A64">
        <w:rPr>
          <w:rFonts w:ascii="Arial" w:hAnsi="Arial" w:cs="Arial"/>
          <w:iCs/>
          <w:color w:val="595959"/>
          <w:sz w:val="24"/>
          <w:szCs w:val="24"/>
          <w:shd w:val="clear" w:color="auto" w:fill="FFFFFF"/>
        </w:rPr>
        <w:t>Line 95: Spelling (*functions). Also delete 'in the CTD.'</w:t>
      </w:r>
      <w:r w:rsidR="00D61CEE">
        <w:rPr>
          <w:rFonts w:ascii="Arial" w:hAnsi="Arial" w:cs="Arial"/>
          <w:iCs/>
          <w:color w:val="595959"/>
          <w:sz w:val="24"/>
          <w:szCs w:val="24"/>
          <w:shd w:val="clear" w:color="auto" w:fill="FFFFFF"/>
        </w:rPr>
        <w:t xml:space="preserve"> </w:t>
      </w:r>
      <w:r w:rsidR="00D61CEE" w:rsidRPr="00D61CEE">
        <w:rPr>
          <w:rFonts w:ascii="Arial" w:hAnsi="Arial" w:cs="Arial"/>
          <w:iCs/>
          <w:color w:val="FF0000"/>
          <w:sz w:val="24"/>
          <w:szCs w:val="24"/>
          <w:shd w:val="clear" w:color="auto" w:fill="FFFFFF"/>
        </w:rPr>
        <w:t>Done</w:t>
      </w:r>
      <w:r w:rsidR="003E675D" w:rsidRPr="00426A64">
        <w:rPr>
          <w:rFonts w:ascii="Arial" w:hAnsi="Arial" w:cs="Arial"/>
          <w:iCs/>
          <w:color w:val="595959"/>
          <w:sz w:val="24"/>
          <w:szCs w:val="24"/>
          <w:shd w:val="clear" w:color="auto" w:fill="FFFFFF"/>
        </w:rPr>
        <w:br/>
        <w:t>Line 104: Delete 'directly'</w:t>
      </w:r>
      <w:r w:rsidR="00D61CEE">
        <w:rPr>
          <w:rFonts w:ascii="Arial" w:hAnsi="Arial" w:cs="Arial"/>
          <w:iCs/>
          <w:color w:val="595959"/>
          <w:sz w:val="24"/>
          <w:szCs w:val="24"/>
          <w:shd w:val="clear" w:color="auto" w:fill="FFFFFF"/>
        </w:rPr>
        <w:t xml:space="preserve"> </w:t>
      </w:r>
      <w:r w:rsidR="00D61CEE" w:rsidRPr="00D61CEE">
        <w:rPr>
          <w:rFonts w:ascii="Arial" w:hAnsi="Arial" w:cs="Arial"/>
          <w:iCs/>
          <w:color w:val="FF0000"/>
          <w:sz w:val="24"/>
          <w:szCs w:val="24"/>
          <w:shd w:val="clear" w:color="auto" w:fill="FFFFFF"/>
        </w:rPr>
        <w:t>Done</w:t>
      </w:r>
      <w:r w:rsidR="003E675D" w:rsidRPr="00426A64">
        <w:rPr>
          <w:rFonts w:ascii="Arial" w:hAnsi="Arial" w:cs="Arial"/>
          <w:iCs/>
          <w:color w:val="595959"/>
          <w:sz w:val="24"/>
          <w:szCs w:val="24"/>
          <w:shd w:val="clear" w:color="auto" w:fill="FFFFFF"/>
        </w:rPr>
        <w:br/>
        <w:t>Line 138: Comma after 'test'</w:t>
      </w:r>
      <w:r w:rsidR="00D61CEE">
        <w:rPr>
          <w:rFonts w:ascii="Arial" w:hAnsi="Arial" w:cs="Arial"/>
          <w:iCs/>
          <w:color w:val="595959"/>
          <w:sz w:val="24"/>
          <w:szCs w:val="24"/>
          <w:shd w:val="clear" w:color="auto" w:fill="FFFFFF"/>
        </w:rPr>
        <w:t xml:space="preserve"> </w:t>
      </w:r>
      <w:r w:rsidR="00D61CEE" w:rsidRPr="00D61CEE">
        <w:rPr>
          <w:rFonts w:ascii="Arial" w:hAnsi="Arial" w:cs="Arial"/>
          <w:iCs/>
          <w:color w:val="FF0000"/>
          <w:sz w:val="24"/>
          <w:szCs w:val="24"/>
          <w:shd w:val="clear" w:color="auto" w:fill="FFFFFF"/>
        </w:rPr>
        <w:t>Done</w:t>
      </w:r>
      <w:r w:rsidR="003E675D" w:rsidRPr="00426A64">
        <w:rPr>
          <w:rFonts w:ascii="Arial" w:hAnsi="Arial" w:cs="Arial"/>
          <w:iCs/>
          <w:color w:val="595959"/>
          <w:sz w:val="24"/>
          <w:szCs w:val="24"/>
          <w:shd w:val="clear" w:color="auto" w:fill="FFFFFF"/>
        </w:rPr>
        <w:br/>
        <w:t>Line 162: Delete 'a species could inhabit'</w:t>
      </w:r>
      <w:r w:rsidR="00D61CEE">
        <w:rPr>
          <w:rFonts w:ascii="Arial" w:hAnsi="Arial" w:cs="Arial"/>
          <w:iCs/>
          <w:color w:val="595959"/>
          <w:sz w:val="24"/>
          <w:szCs w:val="24"/>
          <w:shd w:val="clear" w:color="auto" w:fill="FFFFFF"/>
        </w:rPr>
        <w:t xml:space="preserve"> </w:t>
      </w:r>
      <w:r w:rsidR="00D61CEE" w:rsidRPr="00D61CEE">
        <w:rPr>
          <w:rFonts w:ascii="Arial" w:hAnsi="Arial" w:cs="Arial"/>
          <w:iCs/>
          <w:color w:val="FF0000"/>
          <w:sz w:val="24"/>
          <w:szCs w:val="24"/>
          <w:shd w:val="clear" w:color="auto" w:fill="FFFFFF"/>
        </w:rPr>
        <w:t>Done</w:t>
      </w:r>
      <w:r w:rsidR="003E675D" w:rsidRPr="00426A64">
        <w:rPr>
          <w:rFonts w:ascii="Arial" w:hAnsi="Arial" w:cs="Arial"/>
          <w:iCs/>
          <w:color w:val="595959"/>
          <w:sz w:val="24"/>
          <w:szCs w:val="24"/>
          <w:shd w:val="clear" w:color="auto" w:fill="FFFFFF"/>
        </w:rPr>
        <w:br/>
        <w:t>Line 163: Insert 'the' before 'best'</w:t>
      </w:r>
      <w:r w:rsidR="00D61CEE">
        <w:rPr>
          <w:rFonts w:ascii="Arial" w:hAnsi="Arial" w:cs="Arial"/>
          <w:iCs/>
          <w:color w:val="595959"/>
          <w:sz w:val="24"/>
          <w:szCs w:val="24"/>
          <w:shd w:val="clear" w:color="auto" w:fill="FFFFFF"/>
        </w:rPr>
        <w:t xml:space="preserve"> </w:t>
      </w:r>
      <w:r w:rsidR="00D61CEE" w:rsidRPr="00D61CEE">
        <w:rPr>
          <w:rFonts w:ascii="Arial" w:hAnsi="Arial" w:cs="Arial"/>
          <w:iCs/>
          <w:color w:val="FF0000"/>
          <w:sz w:val="24"/>
          <w:szCs w:val="24"/>
          <w:shd w:val="clear" w:color="auto" w:fill="FFFFFF"/>
        </w:rPr>
        <w:t>Done</w:t>
      </w:r>
      <w:r w:rsidR="003E675D" w:rsidRPr="00426A64">
        <w:rPr>
          <w:rFonts w:ascii="Arial" w:hAnsi="Arial" w:cs="Arial"/>
          <w:iCs/>
          <w:color w:val="595959"/>
          <w:sz w:val="24"/>
          <w:szCs w:val="24"/>
          <w:shd w:val="clear" w:color="auto" w:fill="FFFFFF"/>
        </w:rPr>
        <w:br/>
        <w:t>Line 164-166: Sentence beginning with 'Although' needs rewording</w:t>
      </w:r>
      <w:r w:rsidR="00D933EE">
        <w:rPr>
          <w:rFonts w:ascii="Arial" w:hAnsi="Arial" w:cs="Arial"/>
          <w:iCs/>
          <w:color w:val="595959"/>
          <w:sz w:val="24"/>
          <w:szCs w:val="24"/>
          <w:shd w:val="clear" w:color="auto" w:fill="FFFFFF"/>
        </w:rPr>
        <w:t xml:space="preserve"> </w:t>
      </w:r>
      <w:r w:rsidR="00042A88" w:rsidRPr="00042A88">
        <w:rPr>
          <w:rFonts w:ascii="Arial" w:hAnsi="Arial" w:cs="Arial"/>
          <w:iCs/>
          <w:color w:val="FF0000"/>
          <w:sz w:val="24"/>
          <w:szCs w:val="24"/>
          <w:shd w:val="clear" w:color="auto" w:fill="FFFFFF"/>
        </w:rPr>
        <w:t xml:space="preserve">Done </w:t>
      </w:r>
    </w:p>
    <w:p w14:paraId="17E47D0E" w14:textId="77777777" w:rsidR="005F5727" w:rsidRDefault="005F5727" w:rsidP="00A85CA6">
      <w:pPr>
        <w:spacing w:line="480" w:lineRule="auto"/>
        <w:rPr>
          <w:rFonts w:ascii="Arial" w:hAnsi="Arial" w:cs="Arial"/>
          <w:iCs/>
          <w:color w:val="595959"/>
          <w:sz w:val="24"/>
          <w:szCs w:val="24"/>
          <w:shd w:val="clear" w:color="auto" w:fill="FFFFFF"/>
        </w:rPr>
      </w:pPr>
    </w:p>
    <w:p w14:paraId="0C9321D1" w14:textId="6333F45E" w:rsidR="004406BA" w:rsidRPr="003E675D" w:rsidRDefault="005F5727" w:rsidP="000F5BB4">
      <w:pPr>
        <w:rPr>
          <w:rFonts w:ascii="Arial" w:hAnsi="Arial" w:cs="Arial"/>
          <w:sz w:val="24"/>
          <w:szCs w:val="24"/>
        </w:rPr>
      </w:pPr>
      <w:r>
        <w:rPr>
          <w:rFonts w:ascii="Arial" w:hAnsi="Arial" w:cs="Arial"/>
          <w:noProof/>
          <w:sz w:val="24"/>
          <w:szCs w:val="24"/>
        </w:rPr>
        <w:fldChar w:fldCharType="begin"/>
      </w:r>
      <w:r>
        <w:rPr>
          <w:rFonts w:ascii="Arial" w:hAnsi="Arial" w:cs="Arial"/>
          <w:sz w:val="24"/>
          <w:szCs w:val="24"/>
        </w:rPr>
        <w:instrText xml:space="preserve"> ADDIN EN.REFLIST </w:instrText>
      </w:r>
      <w:r>
        <w:rPr>
          <w:rFonts w:ascii="Arial" w:hAnsi="Arial" w:cs="Arial"/>
          <w:noProof/>
          <w:sz w:val="24"/>
          <w:szCs w:val="24"/>
        </w:rPr>
        <w:fldChar w:fldCharType="end"/>
      </w:r>
    </w:p>
    <w:sectPr w:rsidR="004406BA" w:rsidRPr="003E675D" w:rsidSect="003E675D">
      <w:headerReference w:type="default" r:id="rId11"/>
      <w:footerReference w:type="even" r:id="rId12"/>
      <w:footerReference w:type="default" r:id="rId13"/>
      <w:pgSz w:w="12240" w:h="15840"/>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8" w:author="Wolfgang Kiessling" w:date="2019-05-23T20:30:00Z" w:initials="WK">
    <w:p w14:paraId="4A87D12F" w14:textId="35694E5F" w:rsidR="003A0F11" w:rsidRPr="003A0F11" w:rsidRDefault="003A0F11">
      <w:pPr>
        <w:pStyle w:val="Kommentartext"/>
        <w:rPr>
          <w:lang w:val="de-DE"/>
        </w:rPr>
      </w:pPr>
      <w:r>
        <w:rPr>
          <w:rStyle w:val="Kommentarzeichen"/>
        </w:rPr>
        <w:annotationRef/>
      </w:r>
      <w:r w:rsidRPr="003A0F11">
        <w:rPr>
          <w:lang w:val="de-DE"/>
        </w:rPr>
        <w:t xml:space="preserve">Was soll das bedeuten? Carpenter 2008 zitiert nicht Madin 2016? </w:t>
      </w:r>
      <w:r>
        <w:rPr>
          <w:lang w:val="de-DE"/>
        </w:rPr>
        <w:t>Ohne Zeitmaschine geht das wohl auch nicht. Was willst du hier sagen?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7D1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22599" w16cid:durableId="208B9C93"/>
  <w16cid:commentId w16cid:paraId="182B0834" w16cid:durableId="20890272"/>
  <w16cid:commentId w16cid:paraId="09A52511" w16cid:durableId="208B9D69"/>
  <w16cid:commentId w16cid:paraId="19D7D465" w16cid:durableId="208B9DEE"/>
  <w16cid:commentId w16cid:paraId="48A074DF" w16cid:durableId="208B9E41"/>
  <w16cid:commentId w16cid:paraId="5CF14554" w16cid:durableId="208B9E82"/>
  <w16cid:commentId w16cid:paraId="64D02DFF" w16cid:durableId="208B9EB4"/>
  <w16cid:commentId w16cid:paraId="4ADC1CF5" w16cid:durableId="208B9EEB"/>
  <w16cid:commentId w16cid:paraId="0992D8BE" w16cid:durableId="208B9FE9"/>
  <w16cid:commentId w16cid:paraId="7F505E48" w16cid:durableId="208BA02C"/>
  <w16cid:commentId w16cid:paraId="242AAB9E" w16cid:durableId="208BA05A"/>
  <w16cid:commentId w16cid:paraId="251FCE41" w16cid:durableId="208BA06A"/>
  <w16cid:commentId w16cid:paraId="23EAA432" w16cid:durableId="208BA13A"/>
  <w16cid:commentId w16cid:paraId="1F6B242A" w16cid:durableId="208BA11C"/>
  <w16cid:commentId w16cid:paraId="2A0C6DA6" w16cid:durableId="208BA1B6"/>
  <w16cid:commentId w16cid:paraId="161780A7" w16cid:durableId="208BA1D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7D552" w14:textId="77777777" w:rsidR="00785E02" w:rsidRDefault="00785E02" w:rsidP="00E76359">
      <w:pPr>
        <w:spacing w:after="0" w:line="240" w:lineRule="auto"/>
      </w:pPr>
      <w:r>
        <w:separator/>
      </w:r>
    </w:p>
  </w:endnote>
  <w:endnote w:type="continuationSeparator" w:id="0">
    <w:p w14:paraId="0FF0A902" w14:textId="77777777" w:rsidR="00785E02" w:rsidRDefault="00785E02" w:rsidP="00E76359">
      <w:pPr>
        <w:spacing w:after="0" w:line="240" w:lineRule="auto"/>
      </w:pPr>
      <w:r>
        <w:continuationSeparator/>
      </w:r>
    </w:p>
  </w:endnote>
  <w:endnote w:type="continuationNotice" w:id="1">
    <w:p w14:paraId="268CB649" w14:textId="77777777" w:rsidR="00785E02" w:rsidRDefault="00785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89855220"/>
      <w:docPartObj>
        <w:docPartGallery w:val="Page Numbers (Bottom of Page)"/>
        <w:docPartUnique/>
      </w:docPartObj>
    </w:sdtPr>
    <w:sdtEndPr>
      <w:rPr>
        <w:rStyle w:val="Seitenzahl"/>
      </w:rPr>
    </w:sdtEndPr>
    <w:sdtContent>
      <w:p w14:paraId="19CACF58" w14:textId="3BF2AF49" w:rsidR="00E76359" w:rsidRDefault="00E76359" w:rsidP="005A5B5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3E8D98" w14:textId="77777777" w:rsidR="00E76359" w:rsidRDefault="00E76359" w:rsidP="003435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810983183"/>
      <w:docPartObj>
        <w:docPartGallery w:val="Page Numbers (Bottom of Page)"/>
        <w:docPartUnique/>
      </w:docPartObj>
    </w:sdtPr>
    <w:sdtEndPr>
      <w:rPr>
        <w:rStyle w:val="Seitenzahl"/>
      </w:rPr>
    </w:sdtEndPr>
    <w:sdtContent>
      <w:p w14:paraId="3B29E77D" w14:textId="489FCBBB" w:rsidR="00E76359" w:rsidRDefault="00E76359" w:rsidP="005A5B5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3A0F11">
          <w:rPr>
            <w:rStyle w:val="Seitenzahl"/>
            <w:noProof/>
          </w:rPr>
          <w:t>13</w:t>
        </w:r>
        <w:r>
          <w:rPr>
            <w:rStyle w:val="Seitenzahl"/>
          </w:rPr>
          <w:fldChar w:fldCharType="end"/>
        </w:r>
      </w:p>
    </w:sdtContent>
  </w:sdt>
  <w:p w14:paraId="4A585E63" w14:textId="77777777" w:rsidR="00E76359" w:rsidRDefault="00E76359" w:rsidP="003435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5B75" w14:textId="77777777" w:rsidR="00785E02" w:rsidRDefault="00785E02" w:rsidP="00E76359">
      <w:pPr>
        <w:spacing w:after="0" w:line="240" w:lineRule="auto"/>
      </w:pPr>
      <w:r>
        <w:separator/>
      </w:r>
    </w:p>
  </w:footnote>
  <w:footnote w:type="continuationSeparator" w:id="0">
    <w:p w14:paraId="1C74A1C9" w14:textId="77777777" w:rsidR="00785E02" w:rsidRDefault="00785E02" w:rsidP="00E76359">
      <w:pPr>
        <w:spacing w:after="0" w:line="240" w:lineRule="auto"/>
      </w:pPr>
      <w:r>
        <w:continuationSeparator/>
      </w:r>
    </w:p>
  </w:footnote>
  <w:footnote w:type="continuationNotice" w:id="1">
    <w:p w14:paraId="65A2D44F" w14:textId="77777777" w:rsidR="00785E02" w:rsidRDefault="00785E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E23EB" w14:textId="77777777" w:rsidR="0098375A" w:rsidRDefault="009837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94912"/>
    <w:multiLevelType w:val="hybridMultilevel"/>
    <w:tmpl w:val="0B62F068"/>
    <w:lvl w:ilvl="0" w:tplc="E6ECA07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iessling">
    <w15:presenceInfo w15:providerId="None" w15:userId="Wolfgang Kiess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ral Reef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E675D"/>
    <w:rsid w:val="00001752"/>
    <w:rsid w:val="000072CD"/>
    <w:rsid w:val="000146A6"/>
    <w:rsid w:val="00042A88"/>
    <w:rsid w:val="000B5F03"/>
    <w:rsid w:val="000C21C7"/>
    <w:rsid w:val="000E01A5"/>
    <w:rsid w:val="000F0E0E"/>
    <w:rsid w:val="000F5BB4"/>
    <w:rsid w:val="00102336"/>
    <w:rsid w:val="00104BD8"/>
    <w:rsid w:val="001134EA"/>
    <w:rsid w:val="001553D0"/>
    <w:rsid w:val="00162085"/>
    <w:rsid w:val="00194A00"/>
    <w:rsid w:val="00196CFE"/>
    <w:rsid w:val="001C6E24"/>
    <w:rsid w:val="001E5829"/>
    <w:rsid w:val="00237B64"/>
    <w:rsid w:val="00283194"/>
    <w:rsid w:val="00291B86"/>
    <w:rsid w:val="002E6FC3"/>
    <w:rsid w:val="00300D07"/>
    <w:rsid w:val="003253F2"/>
    <w:rsid w:val="00330CD6"/>
    <w:rsid w:val="00343576"/>
    <w:rsid w:val="00363C09"/>
    <w:rsid w:val="00365BA6"/>
    <w:rsid w:val="003929B9"/>
    <w:rsid w:val="00396867"/>
    <w:rsid w:val="003A0F11"/>
    <w:rsid w:val="003A29D6"/>
    <w:rsid w:val="003B38FF"/>
    <w:rsid w:val="003C284B"/>
    <w:rsid w:val="003D19FB"/>
    <w:rsid w:val="003D65F2"/>
    <w:rsid w:val="003E675D"/>
    <w:rsid w:val="00422E27"/>
    <w:rsid w:val="00426A64"/>
    <w:rsid w:val="004406BA"/>
    <w:rsid w:val="00450B0B"/>
    <w:rsid w:val="00472515"/>
    <w:rsid w:val="00495E70"/>
    <w:rsid w:val="004D2702"/>
    <w:rsid w:val="004D6E2B"/>
    <w:rsid w:val="004D777D"/>
    <w:rsid w:val="004E74D8"/>
    <w:rsid w:val="005019B9"/>
    <w:rsid w:val="0054130E"/>
    <w:rsid w:val="00550980"/>
    <w:rsid w:val="00557A28"/>
    <w:rsid w:val="0056003D"/>
    <w:rsid w:val="00560C52"/>
    <w:rsid w:val="00597969"/>
    <w:rsid w:val="005B5225"/>
    <w:rsid w:val="005C470D"/>
    <w:rsid w:val="005D0ABD"/>
    <w:rsid w:val="005E6BD0"/>
    <w:rsid w:val="005F5727"/>
    <w:rsid w:val="005F738C"/>
    <w:rsid w:val="006018A3"/>
    <w:rsid w:val="00604BAD"/>
    <w:rsid w:val="00624119"/>
    <w:rsid w:val="00661C0D"/>
    <w:rsid w:val="006742F9"/>
    <w:rsid w:val="00674EE4"/>
    <w:rsid w:val="00685E8B"/>
    <w:rsid w:val="006A105C"/>
    <w:rsid w:val="006A5E9C"/>
    <w:rsid w:val="006D0AE6"/>
    <w:rsid w:val="006E2534"/>
    <w:rsid w:val="007000BF"/>
    <w:rsid w:val="0070403D"/>
    <w:rsid w:val="00705416"/>
    <w:rsid w:val="00706EC4"/>
    <w:rsid w:val="00711076"/>
    <w:rsid w:val="00713662"/>
    <w:rsid w:val="00726AC6"/>
    <w:rsid w:val="00735CE3"/>
    <w:rsid w:val="00785E02"/>
    <w:rsid w:val="007A6B9A"/>
    <w:rsid w:val="007B66E9"/>
    <w:rsid w:val="008A00A0"/>
    <w:rsid w:val="008A4D4D"/>
    <w:rsid w:val="008B48F9"/>
    <w:rsid w:val="008D3D9D"/>
    <w:rsid w:val="008E3B68"/>
    <w:rsid w:val="008F1415"/>
    <w:rsid w:val="00921C84"/>
    <w:rsid w:val="0098375A"/>
    <w:rsid w:val="00987B33"/>
    <w:rsid w:val="00996272"/>
    <w:rsid w:val="009A1D47"/>
    <w:rsid w:val="009C6EB4"/>
    <w:rsid w:val="009F0D31"/>
    <w:rsid w:val="00A26C5C"/>
    <w:rsid w:val="00A45246"/>
    <w:rsid w:val="00A637AD"/>
    <w:rsid w:val="00A845A0"/>
    <w:rsid w:val="00A85CA6"/>
    <w:rsid w:val="00A9344A"/>
    <w:rsid w:val="00AA0A83"/>
    <w:rsid w:val="00AB27AE"/>
    <w:rsid w:val="00AB3414"/>
    <w:rsid w:val="00AE6BAD"/>
    <w:rsid w:val="00B179BD"/>
    <w:rsid w:val="00B829B1"/>
    <w:rsid w:val="00B87CAE"/>
    <w:rsid w:val="00B929CF"/>
    <w:rsid w:val="00B93B8C"/>
    <w:rsid w:val="00B97E64"/>
    <w:rsid w:val="00BB6164"/>
    <w:rsid w:val="00BC7563"/>
    <w:rsid w:val="00BE6F04"/>
    <w:rsid w:val="00BF1D13"/>
    <w:rsid w:val="00BF3624"/>
    <w:rsid w:val="00BF59B0"/>
    <w:rsid w:val="00BF7B09"/>
    <w:rsid w:val="00C26096"/>
    <w:rsid w:val="00C469F3"/>
    <w:rsid w:val="00C61709"/>
    <w:rsid w:val="00C7522D"/>
    <w:rsid w:val="00CB03E9"/>
    <w:rsid w:val="00CB0E1F"/>
    <w:rsid w:val="00CB66AD"/>
    <w:rsid w:val="00CD7BF6"/>
    <w:rsid w:val="00CE3E40"/>
    <w:rsid w:val="00D03C69"/>
    <w:rsid w:val="00D137C3"/>
    <w:rsid w:val="00D25A7E"/>
    <w:rsid w:val="00D46B85"/>
    <w:rsid w:val="00D5700E"/>
    <w:rsid w:val="00D61CEE"/>
    <w:rsid w:val="00D64D15"/>
    <w:rsid w:val="00D7253D"/>
    <w:rsid w:val="00D72FCE"/>
    <w:rsid w:val="00D907BB"/>
    <w:rsid w:val="00D914EE"/>
    <w:rsid w:val="00D933EE"/>
    <w:rsid w:val="00DA73F9"/>
    <w:rsid w:val="00DB42CD"/>
    <w:rsid w:val="00DE6F0D"/>
    <w:rsid w:val="00E50366"/>
    <w:rsid w:val="00E76359"/>
    <w:rsid w:val="00EA65CC"/>
    <w:rsid w:val="00EA69A5"/>
    <w:rsid w:val="00EC5CC7"/>
    <w:rsid w:val="00EE5A9C"/>
    <w:rsid w:val="00EE7142"/>
    <w:rsid w:val="00F12C26"/>
    <w:rsid w:val="00F515CC"/>
    <w:rsid w:val="00F61F84"/>
    <w:rsid w:val="00F73649"/>
    <w:rsid w:val="00F73E50"/>
    <w:rsid w:val="00FB46E6"/>
    <w:rsid w:val="00FB65CA"/>
    <w:rsid w:val="00FE725F"/>
    <w:rsid w:val="00FF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414B"/>
  <w15:docId w15:val="{CBB55600-266D-4E83-91C6-74C4294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E675D"/>
    <w:rPr>
      <w:color w:val="0000FF"/>
      <w:u w:val="single"/>
    </w:rPr>
  </w:style>
  <w:style w:type="character" w:styleId="Zeilennummer">
    <w:name w:val="line number"/>
    <w:basedOn w:val="Absatz-Standardschriftart"/>
    <w:uiPriority w:val="99"/>
    <w:semiHidden/>
    <w:unhideWhenUsed/>
    <w:rsid w:val="003E675D"/>
  </w:style>
  <w:style w:type="paragraph" w:styleId="Listenabsatz">
    <w:name w:val="List Paragraph"/>
    <w:basedOn w:val="Standard"/>
    <w:uiPriority w:val="34"/>
    <w:qFormat/>
    <w:rsid w:val="00921C84"/>
    <w:pPr>
      <w:ind w:left="720"/>
      <w:contextualSpacing/>
    </w:pPr>
  </w:style>
  <w:style w:type="character" w:styleId="Kommentarzeichen">
    <w:name w:val="annotation reference"/>
    <w:basedOn w:val="Absatz-Standardschriftart"/>
    <w:uiPriority w:val="99"/>
    <w:semiHidden/>
    <w:unhideWhenUsed/>
    <w:rsid w:val="003C284B"/>
    <w:rPr>
      <w:sz w:val="16"/>
      <w:szCs w:val="16"/>
    </w:rPr>
  </w:style>
  <w:style w:type="paragraph" w:styleId="Kommentartext">
    <w:name w:val="annotation text"/>
    <w:basedOn w:val="Standard"/>
    <w:link w:val="KommentartextZchn"/>
    <w:uiPriority w:val="99"/>
    <w:semiHidden/>
    <w:unhideWhenUsed/>
    <w:rsid w:val="003C28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C284B"/>
    <w:rPr>
      <w:sz w:val="20"/>
      <w:szCs w:val="20"/>
    </w:rPr>
  </w:style>
  <w:style w:type="paragraph" w:styleId="Kommentarthema">
    <w:name w:val="annotation subject"/>
    <w:basedOn w:val="Kommentartext"/>
    <w:next w:val="Kommentartext"/>
    <w:link w:val="KommentarthemaZchn"/>
    <w:uiPriority w:val="99"/>
    <w:semiHidden/>
    <w:unhideWhenUsed/>
    <w:rsid w:val="003C284B"/>
    <w:rPr>
      <w:b/>
      <w:bCs/>
    </w:rPr>
  </w:style>
  <w:style w:type="character" w:customStyle="1" w:styleId="KommentarthemaZchn">
    <w:name w:val="Kommentarthema Zchn"/>
    <w:basedOn w:val="KommentartextZchn"/>
    <w:link w:val="Kommentarthema"/>
    <w:uiPriority w:val="99"/>
    <w:semiHidden/>
    <w:rsid w:val="003C284B"/>
    <w:rPr>
      <w:b/>
      <w:bCs/>
      <w:sz w:val="20"/>
      <w:szCs w:val="20"/>
    </w:rPr>
  </w:style>
  <w:style w:type="paragraph" w:styleId="Sprechblasentext">
    <w:name w:val="Balloon Text"/>
    <w:basedOn w:val="Standard"/>
    <w:link w:val="SprechblasentextZchn"/>
    <w:uiPriority w:val="99"/>
    <w:semiHidden/>
    <w:unhideWhenUsed/>
    <w:rsid w:val="003C28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284B"/>
    <w:rPr>
      <w:rFonts w:ascii="Segoe UI" w:hAnsi="Segoe UI" w:cs="Segoe UI"/>
      <w:sz w:val="18"/>
      <w:szCs w:val="18"/>
    </w:rPr>
  </w:style>
  <w:style w:type="paragraph" w:customStyle="1" w:styleId="EndNoteBibliographyTitle">
    <w:name w:val="EndNote Bibliography Title"/>
    <w:basedOn w:val="Standard"/>
    <w:link w:val="EndNoteBibliographyTitleZchn"/>
    <w:rsid w:val="005F738C"/>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5F738C"/>
    <w:rPr>
      <w:rFonts w:ascii="Calibri" w:hAnsi="Calibri" w:cs="Calibri"/>
      <w:noProof/>
    </w:rPr>
  </w:style>
  <w:style w:type="paragraph" w:customStyle="1" w:styleId="EndNoteBibliography">
    <w:name w:val="EndNote Bibliography"/>
    <w:basedOn w:val="Standard"/>
    <w:link w:val="EndNoteBibliographyZchn"/>
    <w:rsid w:val="005F738C"/>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5F738C"/>
    <w:rPr>
      <w:rFonts w:ascii="Calibri" w:hAnsi="Calibri" w:cs="Calibri"/>
      <w:noProof/>
    </w:rPr>
  </w:style>
  <w:style w:type="paragraph" w:styleId="Fuzeile">
    <w:name w:val="footer"/>
    <w:basedOn w:val="Standard"/>
    <w:link w:val="FuzeileZchn"/>
    <w:uiPriority w:val="99"/>
    <w:unhideWhenUsed/>
    <w:rsid w:val="00E7635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76359"/>
  </w:style>
  <w:style w:type="character" w:styleId="Seitenzahl">
    <w:name w:val="page number"/>
    <w:basedOn w:val="Absatz-Standardschriftart"/>
    <w:uiPriority w:val="99"/>
    <w:semiHidden/>
    <w:unhideWhenUsed/>
    <w:rsid w:val="00E76359"/>
  </w:style>
  <w:style w:type="paragraph" w:styleId="Kopfzeile">
    <w:name w:val="header"/>
    <w:basedOn w:val="Standard"/>
    <w:link w:val="KopfzeileZchn"/>
    <w:uiPriority w:val="99"/>
    <w:unhideWhenUsed/>
    <w:rsid w:val="0098375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8375A"/>
  </w:style>
  <w:style w:type="paragraph" w:styleId="berarbeitung">
    <w:name w:val="Revision"/>
    <w:hidden/>
    <w:uiPriority w:val="99"/>
    <w:semiHidden/>
    <w:rsid w:val="00983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3894">
      <w:bodyDiv w:val="1"/>
      <w:marLeft w:val="0"/>
      <w:marRight w:val="0"/>
      <w:marTop w:val="0"/>
      <w:marBottom w:val="0"/>
      <w:divBdr>
        <w:top w:val="none" w:sz="0" w:space="0" w:color="auto"/>
        <w:left w:val="none" w:sz="0" w:space="0" w:color="auto"/>
        <w:bottom w:val="none" w:sz="0" w:space="0" w:color="auto"/>
        <w:right w:val="none" w:sz="0" w:space="0" w:color="auto"/>
      </w:divBdr>
      <w:divsChild>
        <w:div w:id="659651777">
          <w:marLeft w:val="0"/>
          <w:marRight w:val="0"/>
          <w:marTop w:val="0"/>
          <w:marBottom w:val="0"/>
          <w:divBdr>
            <w:top w:val="none" w:sz="0" w:space="0" w:color="auto"/>
            <w:left w:val="none" w:sz="0" w:space="0" w:color="auto"/>
            <w:bottom w:val="none" w:sz="0" w:space="0" w:color="auto"/>
            <w:right w:val="none" w:sz="0" w:space="0" w:color="auto"/>
          </w:divBdr>
          <w:divsChild>
            <w:div w:id="1443066405">
              <w:marLeft w:val="0"/>
              <w:marRight w:val="0"/>
              <w:marTop w:val="0"/>
              <w:marBottom w:val="0"/>
              <w:divBdr>
                <w:top w:val="none" w:sz="0" w:space="0" w:color="auto"/>
                <w:left w:val="none" w:sz="0" w:space="0" w:color="auto"/>
                <w:bottom w:val="none" w:sz="0" w:space="0" w:color="auto"/>
                <w:right w:val="none" w:sz="0" w:space="0" w:color="auto"/>
              </w:divBdr>
              <w:divsChild>
                <w:div w:id="8720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1600">
      <w:bodyDiv w:val="1"/>
      <w:marLeft w:val="0"/>
      <w:marRight w:val="0"/>
      <w:marTop w:val="0"/>
      <w:marBottom w:val="0"/>
      <w:divBdr>
        <w:top w:val="none" w:sz="0" w:space="0" w:color="auto"/>
        <w:left w:val="none" w:sz="0" w:space="0" w:color="auto"/>
        <w:bottom w:val="none" w:sz="0" w:space="0" w:color="auto"/>
        <w:right w:val="none" w:sz="0" w:space="0" w:color="auto"/>
      </w:divBdr>
      <w:divsChild>
        <w:div w:id="750346328">
          <w:marLeft w:val="0"/>
          <w:marRight w:val="0"/>
          <w:marTop w:val="0"/>
          <w:marBottom w:val="0"/>
          <w:divBdr>
            <w:top w:val="none" w:sz="0" w:space="0" w:color="auto"/>
            <w:left w:val="none" w:sz="0" w:space="0" w:color="auto"/>
            <w:bottom w:val="none" w:sz="0" w:space="0" w:color="auto"/>
            <w:right w:val="none" w:sz="0" w:space="0" w:color="auto"/>
          </w:divBdr>
          <w:divsChild>
            <w:div w:id="1993825104">
              <w:marLeft w:val="0"/>
              <w:marRight w:val="0"/>
              <w:marTop w:val="0"/>
              <w:marBottom w:val="0"/>
              <w:divBdr>
                <w:top w:val="none" w:sz="0" w:space="0" w:color="auto"/>
                <w:left w:val="none" w:sz="0" w:space="0" w:color="auto"/>
                <w:bottom w:val="none" w:sz="0" w:space="0" w:color="auto"/>
                <w:right w:val="none" w:sz="0" w:space="0" w:color="auto"/>
              </w:divBdr>
              <w:divsChild>
                <w:div w:id="5779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altrai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821E-E1EE-4CE9-9965-7FC67A6B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2639</Words>
  <Characters>16632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FAU</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Lauchstedt</dc:creator>
  <cp:lastModifiedBy>Wolfgang Kiessling</cp:lastModifiedBy>
  <cp:revision>4</cp:revision>
  <cp:lastPrinted>2019-05-21T12:06:00Z</cp:lastPrinted>
  <dcterms:created xsi:type="dcterms:W3CDTF">2019-05-23T18:08:00Z</dcterms:created>
  <dcterms:modified xsi:type="dcterms:W3CDTF">2019-05-23T18:33:00Z</dcterms:modified>
</cp:coreProperties>
</file>